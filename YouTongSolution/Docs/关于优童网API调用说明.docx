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18D" w:rsidRPr="0073718D" w:rsidRDefault="0073718D" w:rsidP="0073718D">
      <w:pPr>
        <w:widowControl/>
        <w:jc w:val="center"/>
        <w:rPr>
          <w:ins w:id="0" w:author="Qiu" w:date="2010-05-11T22:35:00Z"/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ins w:id="1" w:author="Qiu" w:date="2010-05-11T22:35:00Z">
        <w:r w:rsidRPr="0073718D">
          <w:rPr>
            <w:rFonts w:ascii="Times New Roman" w:eastAsia="宋体" w:hAnsi="Times New Roman" w:cs="Times New Roman"/>
            <w:b/>
            <w:bCs/>
            <w:kern w:val="0"/>
            <w:sz w:val="32"/>
            <w:szCs w:val="32"/>
          </w:rPr>
          <w:t>关于优童网</w:t>
        </w:r>
        <w:r w:rsidR="00084E6F">
          <w:rPr>
            <w:rFonts w:ascii="Times New Roman" w:eastAsia="宋体" w:hAnsi="Times New Roman" w:cs="Times New Roman"/>
            <w:b/>
            <w:bCs/>
            <w:kern w:val="0"/>
            <w:sz w:val="32"/>
            <w:szCs w:val="32"/>
          </w:rPr>
          <w:t>API</w:t>
        </w:r>
        <w:r w:rsidR="00DB1CF0" w:rsidRPr="00DB1CF0">
          <w:rPr>
            <w:rFonts w:ascii="Times New Roman" w:eastAsia="宋体" w:hAnsi="宋体" w:cs="Times New Roman"/>
            <w:b/>
            <w:bCs/>
            <w:kern w:val="0"/>
            <w:sz w:val="32"/>
            <w:szCs w:val="32"/>
            <w:rPrChange w:id="2" w:author="Qiu" w:date="2010-05-11T22:36:00Z">
              <w:rPr>
                <w:rFonts w:ascii="宋体" w:eastAsia="宋体" w:hAnsi="宋体" w:cs="Times New Roman"/>
                <w:b/>
                <w:bCs/>
                <w:kern w:val="0"/>
                <w:sz w:val="32"/>
                <w:szCs w:val="32"/>
              </w:rPr>
            </w:rPrChange>
          </w:rPr>
          <w:t>调用说明</w:t>
        </w:r>
      </w:ins>
    </w:p>
    <w:p w:rsidR="0073718D" w:rsidRPr="0073718D" w:rsidRDefault="00084E6F" w:rsidP="0073718D">
      <w:pPr>
        <w:widowControl/>
        <w:spacing w:line="576" w:lineRule="auto"/>
        <w:outlineLvl w:val="0"/>
        <w:rPr>
          <w:ins w:id="3" w:author="Qiu" w:date="2010-05-11T22:35:00Z"/>
          <w:rFonts w:ascii="Times New Roman" w:eastAsia="宋体" w:hAnsi="Times New Roman" w:cs="Times New Roman"/>
          <w:b/>
          <w:bCs/>
          <w:kern w:val="36"/>
          <w:sz w:val="44"/>
          <w:szCs w:val="44"/>
        </w:rPr>
      </w:pPr>
      <w:ins w:id="4" w:author="Qiu" w:date="2010-05-11T22:35:00Z">
        <w:r>
          <w:rPr>
            <w:rFonts w:ascii="Times New Roman" w:eastAsia="宋体" w:hAnsi="Times New Roman" w:cs="Times New Roman" w:hint="eastAsia"/>
            <w:b/>
            <w:bCs/>
            <w:kern w:val="36"/>
            <w:sz w:val="44"/>
            <w:szCs w:val="44"/>
          </w:rPr>
          <w:t>调用环境</w:t>
        </w:r>
      </w:ins>
    </w:p>
    <w:p w:rsidR="00DB1CF0" w:rsidRDefault="00084E6F" w:rsidP="00DB1CF0">
      <w:pPr>
        <w:pStyle w:val="a6"/>
        <w:widowControl/>
        <w:numPr>
          <w:ilvl w:val="0"/>
          <w:numId w:val="13"/>
        </w:numPr>
        <w:ind w:firstLineChars="0"/>
        <w:rPr>
          <w:ins w:id="5" w:author="Qiu" w:date="2010-05-11T22:35:00Z"/>
          <w:rFonts w:ascii="Times New Roman" w:eastAsia="宋体" w:hAnsi="Times New Roman" w:cs="Times New Roman"/>
          <w:kern w:val="0"/>
          <w:szCs w:val="21"/>
        </w:rPr>
        <w:pPrChange w:id="6" w:author="Qiu" w:date="2010-05-11T22:39:00Z">
          <w:pPr>
            <w:widowControl/>
          </w:pPr>
        </w:pPrChange>
      </w:pPr>
      <w:ins w:id="7" w:author="Qiu" w:date="2010-05-11T22:35:00Z">
        <w:r>
          <w:rPr>
            <w:rFonts w:ascii="Times New Roman" w:eastAsia="宋体" w:hAnsi="Times New Roman" w:cs="Times New Roman"/>
            <w:kern w:val="0"/>
            <w:szCs w:val="21"/>
          </w:rPr>
          <w:t>.NET3.5</w:t>
        </w:r>
        <w:r w:rsidR="00DB1CF0" w:rsidRPr="00DB1CF0">
          <w:rPr>
            <w:rFonts w:ascii="Times New Roman" w:eastAsia="宋体" w:hAnsi="宋体" w:cs="Times New Roman"/>
            <w:kern w:val="0"/>
            <w:szCs w:val="21"/>
            <w:rPrChange w:id="8" w:author="Qiu" w:date="2010-05-11T22:39:00Z">
              <w:rPr>
                <w:rFonts w:ascii="宋体" w:eastAsia="宋体" w:hAnsi="宋体" w:cs="Times New Roman"/>
                <w:kern w:val="0"/>
                <w:szCs w:val="21"/>
              </w:rPr>
            </w:rPrChange>
          </w:rPr>
          <w:t>的运行环境</w:t>
        </w:r>
      </w:ins>
    </w:p>
    <w:p w:rsidR="00DB1CF0" w:rsidRDefault="00084E6F" w:rsidP="00DB1CF0">
      <w:pPr>
        <w:pStyle w:val="a6"/>
        <w:widowControl/>
        <w:numPr>
          <w:ilvl w:val="0"/>
          <w:numId w:val="13"/>
        </w:numPr>
        <w:ind w:firstLineChars="0"/>
        <w:rPr>
          <w:ins w:id="9" w:author="Qiu" w:date="2010-05-11T22:35:00Z"/>
          <w:rFonts w:ascii="Times New Roman" w:eastAsia="宋体" w:hAnsi="Times New Roman" w:cs="Times New Roman"/>
          <w:kern w:val="0"/>
          <w:szCs w:val="21"/>
        </w:rPr>
        <w:pPrChange w:id="10" w:author="Qiu" w:date="2010-05-11T22:39:00Z">
          <w:pPr>
            <w:widowControl/>
          </w:pPr>
        </w:pPrChange>
      </w:pPr>
      <w:ins w:id="11" w:author="Qiu" w:date="2010-05-11T22:35:00Z">
        <w:r>
          <w:rPr>
            <w:rFonts w:ascii="Times New Roman" w:eastAsia="宋体" w:hAnsi="Times New Roman" w:cs="Times New Roman" w:hint="eastAsia"/>
            <w:kern w:val="0"/>
            <w:szCs w:val="21"/>
          </w:rPr>
          <w:t>直连数据库，数据库所在服务器没有公网</w:t>
        </w:r>
        <w:r>
          <w:rPr>
            <w:rFonts w:ascii="Times New Roman" w:eastAsia="宋体" w:hAnsi="Times New Roman" w:cs="Times New Roman"/>
            <w:kern w:val="0"/>
            <w:szCs w:val="21"/>
          </w:rPr>
          <w:t>IP</w:t>
        </w:r>
        <w:r w:rsidR="00DB1CF0" w:rsidRPr="00DB1CF0">
          <w:rPr>
            <w:rFonts w:ascii="Times New Roman" w:eastAsia="宋体" w:hAnsi="宋体" w:cs="Times New Roman"/>
            <w:kern w:val="0"/>
            <w:szCs w:val="21"/>
            <w:rPrChange w:id="12" w:author="Qiu" w:date="2010-05-11T22:39:00Z">
              <w:rPr>
                <w:rFonts w:ascii="宋体" w:eastAsia="宋体" w:hAnsi="宋体" w:cs="Times New Roman"/>
                <w:kern w:val="0"/>
                <w:szCs w:val="21"/>
              </w:rPr>
            </w:rPrChange>
          </w:rPr>
          <w:t>，应用程序必须部署在与数据库服务器同一内网</w:t>
        </w:r>
      </w:ins>
    </w:p>
    <w:p w:rsidR="00DB1CF0" w:rsidRDefault="00084E6F" w:rsidP="00DB1CF0">
      <w:pPr>
        <w:pStyle w:val="a6"/>
        <w:widowControl/>
        <w:numPr>
          <w:ilvl w:val="0"/>
          <w:numId w:val="13"/>
        </w:numPr>
        <w:ind w:firstLineChars="0"/>
        <w:rPr>
          <w:ins w:id="13" w:author="Qiu" w:date="2010-05-11T22:35:00Z"/>
          <w:rFonts w:ascii="Times New Roman" w:eastAsia="宋体" w:hAnsi="Times New Roman" w:cs="Times New Roman"/>
          <w:kern w:val="0"/>
          <w:szCs w:val="21"/>
        </w:rPr>
        <w:pPrChange w:id="14" w:author="Qiu" w:date="2010-05-11T22:39:00Z">
          <w:pPr>
            <w:widowControl/>
          </w:pPr>
        </w:pPrChange>
      </w:pPr>
      <w:ins w:id="15" w:author="Qiu" w:date="2010-05-11T22:35:00Z">
        <w:r>
          <w:rPr>
            <w:rFonts w:ascii="Times New Roman" w:eastAsia="宋体" w:hAnsi="Times New Roman" w:cs="Times New Roman" w:hint="eastAsia"/>
            <w:kern w:val="0"/>
            <w:szCs w:val="21"/>
          </w:rPr>
          <w:t>数据库内网链接字符串为</w:t>
        </w:r>
      </w:ins>
    </w:p>
    <w:p w:rsidR="0073718D" w:rsidRPr="0073718D" w:rsidRDefault="00084E6F" w:rsidP="0073718D">
      <w:pPr>
        <w:widowControl/>
        <w:jc w:val="left"/>
        <w:rPr>
          <w:ins w:id="16" w:author="Qiu" w:date="2010-05-11T22:35:00Z"/>
          <w:rFonts w:ascii="Times New Roman" w:eastAsia="宋体" w:hAnsi="Times New Roman" w:cs="Times New Roman"/>
          <w:color w:val="0000FF"/>
          <w:kern w:val="0"/>
          <w:sz w:val="18"/>
          <w:szCs w:val="18"/>
        </w:rPr>
      </w:pPr>
      <w:ins w:id="17" w:author="Qiu" w:date="2010-05-11T22:35:00Z">
        <w:r>
          <w:rPr>
            <w:rFonts w:ascii="Times New Roman" w:eastAsia="宋体" w:hAnsi="Times New Roman" w:cs="Times New Roman"/>
            <w:color w:val="0000FF"/>
            <w:kern w:val="0"/>
            <w:sz w:val="18"/>
            <w:szCs w:val="18"/>
          </w:rPr>
          <w:tab/>
          <w:t>&lt;</w:t>
        </w:r>
        <w:r>
          <w:rPr>
            <w:rFonts w:ascii="Times New Roman" w:eastAsia="宋体" w:hAnsi="Times New Roman" w:cs="Times New Roman"/>
            <w:color w:val="A31515"/>
            <w:kern w:val="0"/>
            <w:sz w:val="18"/>
            <w:szCs w:val="18"/>
          </w:rPr>
          <w:t>connectionStrings</w:t>
        </w:r>
        <w:r>
          <w:rPr>
            <w:rFonts w:ascii="Times New Roman" w:eastAsia="宋体" w:hAnsi="Times New Roman" w:cs="Times New Roman"/>
            <w:color w:val="0000FF"/>
            <w:kern w:val="0"/>
            <w:sz w:val="18"/>
            <w:szCs w:val="18"/>
          </w:rPr>
          <w:t>&gt;</w:t>
        </w:r>
      </w:ins>
    </w:p>
    <w:p w:rsidR="0073718D" w:rsidRPr="0073718D" w:rsidRDefault="00084E6F" w:rsidP="0073718D">
      <w:pPr>
        <w:widowControl/>
        <w:jc w:val="left"/>
        <w:rPr>
          <w:ins w:id="18" w:author="Qiu" w:date="2010-05-11T22:35:00Z"/>
          <w:rFonts w:ascii="Times New Roman" w:eastAsia="宋体" w:hAnsi="Times New Roman" w:cs="Times New Roman"/>
          <w:color w:val="0000FF"/>
          <w:kern w:val="0"/>
          <w:sz w:val="18"/>
          <w:szCs w:val="18"/>
        </w:rPr>
      </w:pPr>
      <w:ins w:id="19" w:author="Qiu" w:date="2010-05-11T22:35:00Z">
        <w:r>
          <w:rPr>
            <w:rFonts w:ascii="Times New Roman" w:eastAsia="宋体" w:hAnsi="Times New Roman" w:cs="Times New Roman"/>
            <w:color w:val="0000FF"/>
            <w:kern w:val="0"/>
            <w:sz w:val="18"/>
            <w:szCs w:val="18"/>
          </w:rPr>
          <w:tab/>
        </w:r>
        <w:r>
          <w:rPr>
            <w:rFonts w:ascii="Times New Roman" w:eastAsia="宋体" w:hAnsi="Times New Roman" w:cs="Times New Roman"/>
            <w:color w:val="0000FF"/>
            <w:kern w:val="0"/>
            <w:sz w:val="18"/>
            <w:szCs w:val="18"/>
          </w:rPr>
          <w:tab/>
          <w:t>&lt;</w:t>
        </w:r>
        <w:r>
          <w:rPr>
            <w:rFonts w:ascii="Times New Roman" w:eastAsia="宋体" w:hAnsi="Times New Roman" w:cs="Times New Roman"/>
            <w:color w:val="A31515"/>
            <w:kern w:val="0"/>
            <w:sz w:val="18"/>
            <w:szCs w:val="18"/>
          </w:rPr>
          <w:t>add</w:t>
        </w:r>
        <w:r>
          <w:rPr>
            <w:rFonts w:ascii="Times New Roman" w:eastAsia="宋体" w:hAnsi="Times New Roman" w:cs="Times New Roman"/>
            <w:color w:val="0000FF"/>
            <w:kern w:val="0"/>
            <w:sz w:val="18"/>
            <w:szCs w:val="18"/>
          </w:rPr>
          <w:t xml:space="preserve"> </w:t>
        </w:r>
        <w:r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t>name</w:t>
        </w:r>
        <w:r>
          <w:rPr>
            <w:rFonts w:ascii="Times New Roman" w:eastAsia="宋体" w:hAnsi="Times New Roman" w:cs="Times New Roman"/>
            <w:color w:val="0000FF"/>
            <w:kern w:val="0"/>
            <w:sz w:val="18"/>
            <w:szCs w:val="18"/>
          </w:rPr>
          <w:t>=</w:t>
        </w:r>
        <w:r>
          <w:rPr>
            <w:rFonts w:ascii="Times New Roman" w:eastAsia="宋体" w:hAnsi="Times New Roman" w:cs="Times New Roman"/>
            <w:kern w:val="0"/>
            <w:sz w:val="18"/>
            <w:szCs w:val="18"/>
          </w:rPr>
          <w:t>"</w:t>
        </w:r>
        <w:r>
          <w:rPr>
            <w:rFonts w:ascii="Times New Roman" w:eastAsia="宋体" w:hAnsi="Times New Roman" w:cs="Times New Roman"/>
            <w:color w:val="0000FF"/>
            <w:kern w:val="0"/>
            <w:sz w:val="18"/>
            <w:szCs w:val="18"/>
          </w:rPr>
          <w:t>wb</w:t>
        </w:r>
        <w:r>
          <w:rPr>
            <w:rFonts w:ascii="Times New Roman" w:eastAsia="宋体" w:hAnsi="Times New Roman" w:cs="Times New Roman"/>
            <w:kern w:val="0"/>
            <w:sz w:val="18"/>
            <w:szCs w:val="18"/>
          </w:rPr>
          <w:t>"</w:t>
        </w:r>
        <w:r>
          <w:rPr>
            <w:rFonts w:ascii="Times New Roman" w:eastAsia="宋体" w:hAnsi="Times New Roman" w:cs="Times New Roman"/>
            <w:color w:val="0000FF"/>
            <w:kern w:val="0"/>
            <w:sz w:val="18"/>
            <w:szCs w:val="18"/>
          </w:rPr>
          <w:t xml:space="preserve"> </w:t>
        </w:r>
        <w:r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t>connectionString</w:t>
        </w:r>
        <w:r>
          <w:rPr>
            <w:rFonts w:ascii="Times New Roman" w:eastAsia="宋体" w:hAnsi="Times New Roman" w:cs="Times New Roman"/>
            <w:color w:val="0000FF"/>
            <w:kern w:val="0"/>
            <w:sz w:val="18"/>
            <w:szCs w:val="18"/>
          </w:rPr>
          <w:t>=</w:t>
        </w:r>
        <w:r>
          <w:rPr>
            <w:rFonts w:ascii="Times New Roman" w:eastAsia="宋体" w:hAnsi="Times New Roman" w:cs="Times New Roman"/>
            <w:kern w:val="0"/>
            <w:sz w:val="18"/>
            <w:szCs w:val="18"/>
          </w:rPr>
          <w:t>"</w:t>
        </w:r>
        <w:r>
          <w:rPr>
            <w:rFonts w:ascii="Times New Roman" w:eastAsia="宋体" w:hAnsi="Times New Roman" w:cs="Times New Roman"/>
            <w:color w:val="0000FF"/>
            <w:kern w:val="0"/>
            <w:sz w:val="18"/>
            <w:szCs w:val="18"/>
          </w:rPr>
          <w:t>Server=192.168.10.10;Database=YouTong;UID=youtong;PWD=youtong</w:t>
        </w:r>
        <w:r>
          <w:rPr>
            <w:rFonts w:ascii="Times New Roman" w:eastAsia="宋体" w:hAnsi="Times New Roman" w:cs="Times New Roman"/>
            <w:kern w:val="0"/>
            <w:sz w:val="18"/>
            <w:szCs w:val="18"/>
          </w:rPr>
          <w:t>"</w:t>
        </w:r>
        <w:r>
          <w:rPr>
            <w:rFonts w:ascii="Times New Roman" w:eastAsia="宋体" w:hAnsi="Times New Roman" w:cs="Times New Roman"/>
            <w:color w:val="0000FF"/>
            <w:kern w:val="0"/>
            <w:sz w:val="18"/>
            <w:szCs w:val="18"/>
          </w:rPr>
          <w:t>/&gt;</w:t>
        </w:r>
      </w:ins>
    </w:p>
    <w:p w:rsidR="0073718D" w:rsidRPr="0073718D" w:rsidRDefault="00084E6F" w:rsidP="0073718D">
      <w:pPr>
        <w:widowControl/>
        <w:jc w:val="left"/>
        <w:rPr>
          <w:ins w:id="20" w:author="Qiu" w:date="2010-05-11T22:35:00Z"/>
          <w:rFonts w:ascii="Times New Roman" w:eastAsia="宋体" w:hAnsi="Times New Roman" w:cs="Times New Roman"/>
          <w:color w:val="0000FF"/>
          <w:kern w:val="0"/>
          <w:sz w:val="18"/>
          <w:szCs w:val="18"/>
        </w:rPr>
      </w:pPr>
      <w:ins w:id="21" w:author="Qiu" w:date="2010-05-11T22:35:00Z">
        <w:r>
          <w:rPr>
            <w:rFonts w:ascii="Times New Roman" w:eastAsia="宋体" w:hAnsi="Times New Roman" w:cs="Times New Roman"/>
            <w:color w:val="0000FF"/>
            <w:kern w:val="0"/>
            <w:sz w:val="18"/>
            <w:szCs w:val="18"/>
          </w:rPr>
          <w:tab/>
        </w:r>
        <w:r>
          <w:rPr>
            <w:rFonts w:ascii="Times New Roman" w:eastAsia="宋体" w:hAnsi="Times New Roman" w:cs="Times New Roman"/>
            <w:color w:val="0000FF"/>
            <w:kern w:val="0"/>
            <w:sz w:val="18"/>
            <w:szCs w:val="18"/>
          </w:rPr>
          <w:tab/>
          <w:t>&lt;</w:t>
        </w:r>
        <w:r>
          <w:rPr>
            <w:rFonts w:ascii="Times New Roman" w:eastAsia="宋体" w:hAnsi="Times New Roman" w:cs="Times New Roman"/>
            <w:color w:val="A31515"/>
            <w:kern w:val="0"/>
            <w:sz w:val="18"/>
            <w:szCs w:val="18"/>
          </w:rPr>
          <w:t>add</w:t>
        </w:r>
        <w:r>
          <w:rPr>
            <w:rFonts w:ascii="Times New Roman" w:eastAsia="宋体" w:hAnsi="Times New Roman" w:cs="Times New Roman"/>
            <w:color w:val="0000FF"/>
            <w:kern w:val="0"/>
            <w:sz w:val="18"/>
            <w:szCs w:val="18"/>
          </w:rPr>
          <w:t xml:space="preserve"> </w:t>
        </w:r>
        <w:r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t>name</w:t>
        </w:r>
        <w:r>
          <w:rPr>
            <w:rFonts w:ascii="Times New Roman" w:eastAsia="宋体" w:hAnsi="Times New Roman" w:cs="Times New Roman"/>
            <w:color w:val="0000FF"/>
            <w:kern w:val="0"/>
            <w:sz w:val="18"/>
            <w:szCs w:val="18"/>
          </w:rPr>
          <w:t>=</w:t>
        </w:r>
        <w:r>
          <w:rPr>
            <w:rFonts w:ascii="Times New Roman" w:eastAsia="宋体" w:hAnsi="Times New Roman" w:cs="Times New Roman"/>
            <w:kern w:val="0"/>
            <w:sz w:val="18"/>
            <w:szCs w:val="18"/>
          </w:rPr>
          <w:t>"</w:t>
        </w:r>
        <w:r>
          <w:rPr>
            <w:rFonts w:ascii="Times New Roman" w:eastAsia="宋体" w:hAnsi="Times New Roman" w:cs="Times New Roman"/>
            <w:color w:val="0000FF"/>
            <w:kern w:val="0"/>
            <w:sz w:val="18"/>
            <w:szCs w:val="18"/>
          </w:rPr>
          <w:t>wbcms</w:t>
        </w:r>
        <w:r>
          <w:rPr>
            <w:rFonts w:ascii="Times New Roman" w:eastAsia="宋体" w:hAnsi="Times New Roman" w:cs="Times New Roman"/>
            <w:kern w:val="0"/>
            <w:sz w:val="18"/>
            <w:szCs w:val="18"/>
          </w:rPr>
          <w:t>"</w:t>
        </w:r>
        <w:r>
          <w:rPr>
            <w:rFonts w:ascii="Times New Roman" w:eastAsia="宋体" w:hAnsi="Times New Roman" w:cs="Times New Roman"/>
            <w:color w:val="0000FF"/>
            <w:kern w:val="0"/>
            <w:sz w:val="18"/>
            <w:szCs w:val="18"/>
          </w:rPr>
          <w:t xml:space="preserve"> </w:t>
        </w:r>
        <w:r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t>connectionString</w:t>
        </w:r>
        <w:r>
          <w:rPr>
            <w:rFonts w:ascii="Times New Roman" w:eastAsia="宋体" w:hAnsi="Times New Roman" w:cs="Times New Roman"/>
            <w:color w:val="0000FF"/>
            <w:kern w:val="0"/>
            <w:sz w:val="18"/>
            <w:szCs w:val="18"/>
          </w:rPr>
          <w:t>=</w:t>
        </w:r>
        <w:r>
          <w:rPr>
            <w:rFonts w:ascii="Times New Roman" w:eastAsia="宋体" w:hAnsi="Times New Roman" w:cs="Times New Roman"/>
            <w:kern w:val="0"/>
            <w:sz w:val="18"/>
            <w:szCs w:val="18"/>
          </w:rPr>
          <w:t>"</w:t>
        </w:r>
        <w:r>
          <w:rPr>
            <w:rFonts w:ascii="Times New Roman" w:eastAsia="宋体" w:hAnsi="Times New Roman" w:cs="Times New Roman"/>
            <w:color w:val="0000FF"/>
            <w:kern w:val="0"/>
            <w:sz w:val="18"/>
            <w:szCs w:val="18"/>
          </w:rPr>
          <w:t>Server=192.168.10.10;Database=YouTong;UID=youtong;PWD=youtong</w:t>
        </w:r>
        <w:r>
          <w:rPr>
            <w:rFonts w:ascii="Times New Roman" w:eastAsia="宋体" w:hAnsi="Times New Roman" w:cs="Times New Roman"/>
            <w:kern w:val="0"/>
            <w:sz w:val="18"/>
            <w:szCs w:val="18"/>
          </w:rPr>
          <w:t>"</w:t>
        </w:r>
        <w:r>
          <w:rPr>
            <w:rFonts w:ascii="Times New Roman" w:eastAsia="宋体" w:hAnsi="Times New Roman" w:cs="Times New Roman"/>
            <w:color w:val="0000FF"/>
            <w:kern w:val="0"/>
            <w:sz w:val="18"/>
            <w:szCs w:val="18"/>
          </w:rPr>
          <w:t>/&gt;</w:t>
        </w:r>
      </w:ins>
    </w:p>
    <w:p w:rsidR="0073718D" w:rsidRPr="0073718D" w:rsidRDefault="00084E6F" w:rsidP="0073718D">
      <w:pPr>
        <w:widowControl/>
        <w:jc w:val="left"/>
        <w:rPr>
          <w:ins w:id="22" w:author="Qiu" w:date="2010-05-11T22:35:00Z"/>
          <w:rFonts w:ascii="Times New Roman" w:eastAsia="宋体" w:hAnsi="Times New Roman" w:cs="Times New Roman"/>
          <w:color w:val="0000FF"/>
          <w:kern w:val="0"/>
          <w:sz w:val="18"/>
          <w:szCs w:val="18"/>
        </w:rPr>
      </w:pPr>
      <w:ins w:id="23" w:author="Qiu" w:date="2010-05-11T22:35:00Z">
        <w:r>
          <w:rPr>
            <w:rFonts w:ascii="Times New Roman" w:eastAsia="宋体" w:hAnsi="Times New Roman" w:cs="Times New Roman"/>
            <w:color w:val="0000FF"/>
            <w:kern w:val="0"/>
            <w:sz w:val="18"/>
            <w:szCs w:val="18"/>
          </w:rPr>
          <w:tab/>
        </w:r>
        <w:r>
          <w:rPr>
            <w:rFonts w:ascii="Times New Roman" w:eastAsia="宋体" w:hAnsi="Times New Roman" w:cs="Times New Roman"/>
            <w:color w:val="0000FF"/>
            <w:kern w:val="0"/>
            <w:sz w:val="18"/>
            <w:szCs w:val="18"/>
          </w:rPr>
          <w:tab/>
          <w:t>&lt;</w:t>
        </w:r>
        <w:r>
          <w:rPr>
            <w:rFonts w:ascii="Times New Roman" w:eastAsia="宋体" w:hAnsi="Times New Roman" w:cs="Times New Roman"/>
            <w:color w:val="A31515"/>
            <w:kern w:val="0"/>
            <w:sz w:val="18"/>
            <w:szCs w:val="18"/>
          </w:rPr>
          <w:t>add</w:t>
        </w:r>
        <w:r>
          <w:rPr>
            <w:rFonts w:ascii="Times New Roman" w:eastAsia="宋体" w:hAnsi="Times New Roman" w:cs="Times New Roman"/>
            <w:color w:val="0000FF"/>
            <w:kern w:val="0"/>
            <w:sz w:val="18"/>
            <w:szCs w:val="18"/>
          </w:rPr>
          <w:t xml:space="preserve"> </w:t>
        </w:r>
        <w:r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t>name</w:t>
        </w:r>
        <w:r>
          <w:rPr>
            <w:rFonts w:ascii="Times New Roman" w:eastAsia="宋体" w:hAnsi="Times New Roman" w:cs="Times New Roman"/>
            <w:color w:val="0000FF"/>
            <w:kern w:val="0"/>
            <w:sz w:val="18"/>
            <w:szCs w:val="18"/>
          </w:rPr>
          <w:t>=</w:t>
        </w:r>
        <w:r>
          <w:rPr>
            <w:rFonts w:ascii="Times New Roman" w:eastAsia="宋体" w:hAnsi="Times New Roman" w:cs="Times New Roman"/>
            <w:kern w:val="0"/>
            <w:sz w:val="18"/>
            <w:szCs w:val="18"/>
          </w:rPr>
          <w:t>"</w:t>
        </w:r>
        <w:r>
          <w:rPr>
            <w:rFonts w:ascii="Times New Roman" w:eastAsia="宋体" w:hAnsi="Times New Roman" w:cs="Times New Roman"/>
            <w:color w:val="0000FF"/>
            <w:kern w:val="0"/>
            <w:sz w:val="18"/>
            <w:szCs w:val="18"/>
          </w:rPr>
          <w:t>ut</w:t>
        </w:r>
        <w:r>
          <w:rPr>
            <w:rFonts w:ascii="Times New Roman" w:eastAsia="宋体" w:hAnsi="Times New Roman" w:cs="Times New Roman"/>
            <w:kern w:val="0"/>
            <w:sz w:val="18"/>
            <w:szCs w:val="18"/>
          </w:rPr>
          <w:t>"</w:t>
        </w:r>
        <w:r>
          <w:rPr>
            <w:rFonts w:ascii="Times New Roman" w:eastAsia="宋体" w:hAnsi="Times New Roman" w:cs="Times New Roman"/>
            <w:color w:val="0000FF"/>
            <w:kern w:val="0"/>
            <w:sz w:val="18"/>
            <w:szCs w:val="18"/>
          </w:rPr>
          <w:t xml:space="preserve"> </w:t>
        </w:r>
        <w:r>
          <w:rPr>
            <w:rFonts w:ascii="Times New Roman" w:eastAsia="宋体" w:hAnsi="Times New Roman" w:cs="Times New Roman"/>
            <w:color w:val="FF0000"/>
            <w:kern w:val="0"/>
            <w:sz w:val="18"/>
            <w:szCs w:val="18"/>
          </w:rPr>
          <w:t>connectionString</w:t>
        </w:r>
        <w:r>
          <w:rPr>
            <w:rFonts w:ascii="Times New Roman" w:eastAsia="宋体" w:hAnsi="Times New Roman" w:cs="Times New Roman"/>
            <w:color w:val="0000FF"/>
            <w:kern w:val="0"/>
            <w:sz w:val="18"/>
            <w:szCs w:val="18"/>
          </w:rPr>
          <w:t>=</w:t>
        </w:r>
        <w:r>
          <w:rPr>
            <w:rFonts w:ascii="Times New Roman" w:eastAsia="宋体" w:hAnsi="Times New Roman" w:cs="Times New Roman"/>
            <w:kern w:val="0"/>
            <w:sz w:val="18"/>
            <w:szCs w:val="18"/>
          </w:rPr>
          <w:t>"</w:t>
        </w:r>
        <w:r>
          <w:rPr>
            <w:rFonts w:ascii="Times New Roman" w:eastAsia="宋体" w:hAnsi="Times New Roman" w:cs="Times New Roman"/>
            <w:color w:val="0000FF"/>
            <w:kern w:val="0"/>
            <w:sz w:val="18"/>
            <w:szCs w:val="18"/>
          </w:rPr>
          <w:t>Server=192.168.10.10;Database=YouTong;UID=youtong;PWD=youtong</w:t>
        </w:r>
        <w:r>
          <w:rPr>
            <w:rFonts w:ascii="Times New Roman" w:eastAsia="宋体" w:hAnsi="Times New Roman" w:cs="Times New Roman"/>
            <w:kern w:val="0"/>
            <w:sz w:val="18"/>
            <w:szCs w:val="18"/>
          </w:rPr>
          <w:t>"</w:t>
        </w:r>
        <w:r>
          <w:rPr>
            <w:rFonts w:ascii="Times New Roman" w:eastAsia="宋体" w:hAnsi="Times New Roman" w:cs="Times New Roman"/>
            <w:color w:val="0000FF"/>
            <w:kern w:val="0"/>
            <w:sz w:val="18"/>
            <w:szCs w:val="18"/>
          </w:rPr>
          <w:t>/&gt;</w:t>
        </w:r>
      </w:ins>
    </w:p>
    <w:p w:rsidR="0073718D" w:rsidRPr="0073718D" w:rsidRDefault="00084E6F" w:rsidP="0073718D">
      <w:pPr>
        <w:widowControl/>
        <w:ind w:left="420" w:firstLine="360"/>
        <w:rPr>
          <w:ins w:id="24" w:author="Qiu" w:date="2010-05-11T22:35:00Z"/>
          <w:rFonts w:ascii="Times New Roman" w:eastAsia="宋体" w:hAnsi="Times New Roman" w:cs="Times New Roman"/>
          <w:kern w:val="0"/>
          <w:szCs w:val="21"/>
        </w:rPr>
      </w:pPr>
      <w:ins w:id="25" w:author="Qiu" w:date="2010-05-11T22:35:00Z">
        <w:r>
          <w:rPr>
            <w:rFonts w:ascii="Times New Roman" w:eastAsia="宋体" w:hAnsi="Times New Roman" w:cs="Times New Roman"/>
            <w:color w:val="0000FF"/>
            <w:kern w:val="0"/>
            <w:sz w:val="18"/>
            <w:szCs w:val="18"/>
          </w:rPr>
          <w:tab/>
          <w:t>&lt;/</w:t>
        </w:r>
        <w:r>
          <w:rPr>
            <w:rFonts w:ascii="Times New Roman" w:eastAsia="宋体" w:hAnsi="Times New Roman" w:cs="Times New Roman"/>
            <w:color w:val="A31515"/>
            <w:kern w:val="0"/>
            <w:sz w:val="18"/>
            <w:szCs w:val="18"/>
          </w:rPr>
          <w:t>connectionStrings</w:t>
        </w:r>
        <w:r>
          <w:rPr>
            <w:rFonts w:ascii="Times New Roman" w:eastAsia="宋体" w:hAnsi="Times New Roman" w:cs="Times New Roman"/>
            <w:color w:val="0000FF"/>
            <w:kern w:val="0"/>
            <w:sz w:val="18"/>
            <w:szCs w:val="18"/>
          </w:rPr>
          <w:t>&gt;</w:t>
        </w:r>
      </w:ins>
    </w:p>
    <w:p w:rsidR="00DB1CF0" w:rsidRPr="00DB1CF0" w:rsidRDefault="00DB1CF0" w:rsidP="00DB1CF0">
      <w:pPr>
        <w:pStyle w:val="a6"/>
        <w:widowControl/>
        <w:numPr>
          <w:ilvl w:val="0"/>
          <w:numId w:val="13"/>
        </w:numPr>
        <w:ind w:firstLineChars="0"/>
        <w:rPr>
          <w:ins w:id="26" w:author="Qiu" w:date="2010-05-11T22:35:00Z"/>
          <w:rFonts w:ascii="Times New Roman" w:eastAsia="宋体" w:hAnsi="Times New Roman" w:cs="Times New Roman"/>
          <w:kern w:val="0"/>
          <w:szCs w:val="21"/>
          <w:rPrChange w:id="27" w:author="Qiu" w:date="2010-05-11T22:39:00Z">
            <w:rPr>
              <w:ins w:id="28" w:author="Qiu" w:date="2010-05-11T22:35:00Z"/>
              <w:rFonts w:ascii="宋体" w:eastAsia="宋体" w:hAnsi="宋体" w:cs="宋体"/>
              <w:kern w:val="0"/>
              <w:szCs w:val="21"/>
            </w:rPr>
          </w:rPrChange>
        </w:rPr>
        <w:pPrChange w:id="29" w:author="Qiu" w:date="2010-05-11T22:39:00Z">
          <w:pPr>
            <w:widowControl/>
          </w:pPr>
        </w:pPrChange>
      </w:pPr>
      <w:ins w:id="30" w:author="Qiu" w:date="2010-05-11T22:35:00Z">
        <w:r w:rsidRPr="00DB1CF0">
          <w:rPr>
            <w:rFonts w:ascii="Times New Roman" w:eastAsia="宋体" w:hAnsi="宋体" w:cs="Times New Roman" w:hint="eastAsia"/>
            <w:kern w:val="0"/>
            <w:szCs w:val="21"/>
            <w:rPrChange w:id="31" w:author="Qiu" w:date="2010-05-11T22:39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程序集清单</w:t>
        </w:r>
      </w:ins>
    </w:p>
    <w:p w:rsidR="00DB1CF0" w:rsidRPr="00DB1CF0" w:rsidRDefault="00DB1CF0" w:rsidP="00DB1CF0">
      <w:pPr>
        <w:pStyle w:val="a6"/>
        <w:widowControl/>
        <w:numPr>
          <w:ilvl w:val="0"/>
          <w:numId w:val="11"/>
        </w:numPr>
        <w:ind w:firstLineChars="0"/>
        <w:rPr>
          <w:ins w:id="32" w:author="Qiu" w:date="2010-05-11T22:35:00Z"/>
          <w:rFonts w:ascii="Times New Roman" w:eastAsia="宋体" w:hAnsi="Times New Roman" w:cs="Times New Roman"/>
          <w:kern w:val="0"/>
          <w:szCs w:val="21"/>
          <w:rPrChange w:id="33" w:author="Qiu" w:date="2010-05-11T22:39:00Z">
            <w:rPr>
              <w:ins w:id="34" w:author="Qiu" w:date="2010-05-11T22:35:00Z"/>
              <w:rFonts w:ascii="宋体" w:eastAsia="宋体" w:hAnsi="宋体" w:cs="宋体"/>
              <w:kern w:val="0"/>
              <w:szCs w:val="21"/>
            </w:rPr>
          </w:rPrChange>
        </w:rPr>
        <w:pPrChange w:id="35" w:author="Qiu" w:date="2010-05-11T22:39:00Z">
          <w:pPr>
            <w:widowControl/>
          </w:pPr>
        </w:pPrChange>
      </w:pPr>
      <w:ins w:id="36" w:author="Qiu" w:date="2010-05-11T22:35:00Z">
        <w:r w:rsidRPr="00DB1CF0">
          <w:rPr>
            <w:rFonts w:ascii="Times New Roman" w:eastAsia="宋体" w:hAnsi="Times New Roman" w:cs="Times New Roman"/>
            <w:kern w:val="0"/>
            <w:szCs w:val="21"/>
            <w:rPrChange w:id="37" w:author="Qiu" w:date="2010-05-11T22:39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 xml:space="preserve">YouTong.dll / </w:t>
        </w:r>
        <w:r w:rsidRPr="00DB1CF0">
          <w:rPr>
            <w:rFonts w:ascii="Times New Roman" w:eastAsia="宋体" w:hAnsi="宋体" w:cs="Times New Roman" w:hint="eastAsia"/>
            <w:kern w:val="0"/>
            <w:szCs w:val="21"/>
            <w:rPrChange w:id="38" w:author="Qiu" w:date="2010-05-11T22:39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优童具体业务</w:t>
        </w:r>
      </w:ins>
    </w:p>
    <w:p w:rsidR="00DB1CF0" w:rsidRPr="00DB1CF0" w:rsidRDefault="00DB1CF0" w:rsidP="00DB1CF0">
      <w:pPr>
        <w:pStyle w:val="a6"/>
        <w:widowControl/>
        <w:numPr>
          <w:ilvl w:val="0"/>
          <w:numId w:val="11"/>
        </w:numPr>
        <w:ind w:firstLineChars="0"/>
        <w:rPr>
          <w:ins w:id="39" w:author="Qiu" w:date="2010-05-11T22:35:00Z"/>
          <w:rFonts w:ascii="Times New Roman" w:eastAsia="宋体" w:hAnsi="Times New Roman" w:cs="Times New Roman"/>
          <w:kern w:val="0"/>
          <w:szCs w:val="21"/>
          <w:rPrChange w:id="40" w:author="Qiu" w:date="2010-05-11T22:39:00Z">
            <w:rPr>
              <w:ins w:id="41" w:author="Qiu" w:date="2010-05-11T22:35:00Z"/>
              <w:rFonts w:ascii="宋体" w:eastAsia="宋体" w:hAnsi="宋体" w:cs="宋体"/>
              <w:kern w:val="0"/>
              <w:szCs w:val="21"/>
            </w:rPr>
          </w:rPrChange>
        </w:rPr>
        <w:pPrChange w:id="42" w:author="Qiu" w:date="2010-05-11T22:39:00Z">
          <w:pPr>
            <w:widowControl/>
          </w:pPr>
        </w:pPrChange>
      </w:pPr>
      <w:ins w:id="43" w:author="Qiu" w:date="2010-05-11T22:35:00Z">
        <w:r w:rsidRPr="00DB1CF0">
          <w:rPr>
            <w:rFonts w:ascii="Times New Roman" w:eastAsia="宋体" w:hAnsi="Times New Roman" w:cs="Times New Roman"/>
            <w:kern w:val="0"/>
            <w:szCs w:val="21"/>
            <w:rPrChange w:id="44" w:author="Qiu" w:date="2010-05-11T22:39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 xml:space="preserve">WebBasics.dll / </w:t>
        </w:r>
        <w:r w:rsidRPr="00DB1CF0">
          <w:rPr>
            <w:rFonts w:ascii="Times New Roman" w:eastAsia="宋体" w:hAnsi="宋体" w:cs="Times New Roman" w:hint="eastAsia"/>
            <w:kern w:val="0"/>
            <w:szCs w:val="21"/>
            <w:rPrChange w:id="45" w:author="Qiu" w:date="2010-05-11T22:39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网站基本应用组件</w:t>
        </w:r>
      </w:ins>
    </w:p>
    <w:p w:rsidR="00DB1CF0" w:rsidRPr="00DB1CF0" w:rsidRDefault="00DB1CF0" w:rsidP="00DB1CF0">
      <w:pPr>
        <w:pStyle w:val="a6"/>
        <w:widowControl/>
        <w:numPr>
          <w:ilvl w:val="0"/>
          <w:numId w:val="11"/>
        </w:numPr>
        <w:ind w:firstLineChars="0"/>
        <w:rPr>
          <w:ins w:id="46" w:author="Qiu" w:date="2010-05-11T22:35:00Z"/>
          <w:rFonts w:ascii="Times New Roman" w:eastAsia="宋体" w:hAnsi="Times New Roman" w:cs="Times New Roman"/>
          <w:kern w:val="0"/>
          <w:szCs w:val="21"/>
          <w:rPrChange w:id="47" w:author="Qiu" w:date="2010-05-11T22:39:00Z">
            <w:rPr>
              <w:ins w:id="48" w:author="Qiu" w:date="2010-05-11T22:35:00Z"/>
              <w:rFonts w:ascii="宋体" w:eastAsia="宋体" w:hAnsi="宋体" w:cs="宋体"/>
              <w:kern w:val="0"/>
              <w:szCs w:val="21"/>
            </w:rPr>
          </w:rPrChange>
        </w:rPr>
        <w:pPrChange w:id="49" w:author="Qiu" w:date="2010-05-11T22:39:00Z">
          <w:pPr>
            <w:widowControl/>
          </w:pPr>
        </w:pPrChange>
      </w:pPr>
      <w:ins w:id="50" w:author="Qiu" w:date="2010-05-11T22:35:00Z">
        <w:r w:rsidRPr="00DB1CF0">
          <w:rPr>
            <w:rFonts w:ascii="Times New Roman" w:eastAsia="宋体" w:hAnsi="Times New Roman" w:cs="Times New Roman"/>
            <w:kern w:val="0"/>
            <w:szCs w:val="21"/>
            <w:rPrChange w:id="51" w:author="Qiu" w:date="2010-05-11T22:39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>MySoft.dll / ORM</w:t>
        </w:r>
        <w:r w:rsidRPr="00DB1CF0">
          <w:rPr>
            <w:rFonts w:ascii="Times New Roman" w:eastAsia="宋体" w:hAnsi="宋体" w:cs="Times New Roman" w:hint="eastAsia"/>
            <w:kern w:val="0"/>
            <w:szCs w:val="21"/>
            <w:rPrChange w:id="52" w:author="Qiu" w:date="2010-05-11T22:39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数据操作组件</w:t>
        </w:r>
      </w:ins>
    </w:p>
    <w:p w:rsidR="00DB1CF0" w:rsidRPr="00DB1CF0" w:rsidRDefault="00084E6F" w:rsidP="00DB1CF0">
      <w:pPr>
        <w:pStyle w:val="a6"/>
        <w:widowControl/>
        <w:numPr>
          <w:ilvl w:val="0"/>
          <w:numId w:val="10"/>
        </w:numPr>
        <w:ind w:firstLineChars="0"/>
        <w:rPr>
          <w:ins w:id="53" w:author="Qiu" w:date="2010-05-11T22:35:00Z"/>
          <w:rFonts w:ascii="Times New Roman" w:eastAsia="宋体" w:hAnsi="Times New Roman" w:cs="Times New Roman"/>
          <w:kern w:val="0"/>
          <w:szCs w:val="21"/>
          <w:rPrChange w:id="54" w:author="Qiu" w:date="2010-05-11T22:39:00Z">
            <w:rPr>
              <w:ins w:id="55" w:author="Qiu" w:date="2010-05-11T22:35:00Z"/>
              <w:rFonts w:ascii="宋体" w:eastAsia="宋体" w:hAnsi="宋体" w:cs="宋体"/>
              <w:kern w:val="0"/>
              <w:szCs w:val="21"/>
            </w:rPr>
          </w:rPrChange>
        </w:rPr>
        <w:pPrChange w:id="56" w:author="Qiu" w:date="2010-05-11T22:39:00Z">
          <w:pPr>
            <w:widowControl/>
          </w:pPr>
        </w:pPrChange>
      </w:pPr>
      <w:ins w:id="57" w:author="Qiu" w:date="2010-05-11T22:35:00Z">
        <w:r>
          <w:rPr>
            <w:rFonts w:ascii="Times New Roman" w:eastAsia="宋体" w:hAnsi="Times New Roman" w:cs="Times New Roman"/>
            <w:kern w:val="0"/>
            <w:szCs w:val="21"/>
          </w:rPr>
          <w:t>d) Itfort.dll</w:t>
        </w:r>
        <w:r w:rsidR="00DB1CF0" w:rsidRPr="00DB1CF0">
          <w:rPr>
            <w:rFonts w:ascii="Times New Roman" w:eastAsia="宋体" w:hAnsi="Times New Roman" w:cs="Times New Roman"/>
            <w:kern w:val="0"/>
            <w:szCs w:val="21"/>
            <w:rPrChange w:id="58" w:author="Qiu" w:date="2010-05-11T22:39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ab/>
          <w:t xml:space="preserve">/ </w:t>
        </w:r>
        <w:r w:rsidR="00DB1CF0" w:rsidRPr="00DB1CF0">
          <w:rPr>
            <w:rFonts w:ascii="Times New Roman" w:eastAsia="宋体" w:hAnsi="宋体" w:cs="Times New Roman" w:hint="eastAsia"/>
            <w:kern w:val="0"/>
            <w:szCs w:val="21"/>
            <w:rPrChange w:id="59" w:author="Qiu" w:date="2010-05-11T22:39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实用功能组件</w:t>
        </w:r>
      </w:ins>
    </w:p>
    <w:p w:rsidR="0073718D" w:rsidRPr="0073718D" w:rsidRDefault="00084E6F" w:rsidP="0073718D">
      <w:pPr>
        <w:widowControl/>
        <w:spacing w:line="576" w:lineRule="auto"/>
        <w:outlineLvl w:val="0"/>
        <w:rPr>
          <w:ins w:id="60" w:author="Qiu" w:date="2010-05-11T22:35:00Z"/>
          <w:rFonts w:ascii="Times New Roman" w:eastAsia="宋体" w:hAnsi="Times New Roman" w:cs="Times New Roman"/>
          <w:b/>
          <w:bCs/>
          <w:kern w:val="36"/>
          <w:sz w:val="44"/>
          <w:szCs w:val="44"/>
        </w:rPr>
      </w:pPr>
      <w:ins w:id="61" w:author="Qiu" w:date="2010-05-11T22:35:00Z">
        <w:r>
          <w:rPr>
            <w:rFonts w:ascii="Times New Roman" w:eastAsia="宋体" w:hAnsi="Times New Roman" w:cs="Times New Roman" w:hint="eastAsia"/>
            <w:b/>
            <w:bCs/>
            <w:kern w:val="36"/>
            <w:sz w:val="44"/>
            <w:szCs w:val="44"/>
          </w:rPr>
          <w:t>接口列表</w:t>
        </w:r>
      </w:ins>
    </w:p>
    <w:p w:rsidR="00DB1CF0" w:rsidRPr="00DB1CF0" w:rsidRDefault="00DB1CF0" w:rsidP="00DB1CF0">
      <w:pPr>
        <w:pStyle w:val="a6"/>
        <w:widowControl/>
        <w:numPr>
          <w:ilvl w:val="0"/>
          <w:numId w:val="3"/>
        </w:numPr>
        <w:ind w:firstLineChars="0"/>
        <w:jc w:val="left"/>
        <w:rPr>
          <w:ins w:id="62" w:author="Qiu" w:date="2010-05-11T22:35:00Z"/>
          <w:rFonts w:ascii="Times New Roman" w:eastAsia="宋体" w:hAnsi="Times New Roman" w:cs="Times New Roman"/>
          <w:kern w:val="0"/>
          <w:sz w:val="32"/>
          <w:szCs w:val="32"/>
          <w:rPrChange w:id="63" w:author="Qiu" w:date="2010-05-11T22:36:00Z">
            <w:rPr>
              <w:ins w:id="64" w:author="Qiu" w:date="2010-05-11T22:35:00Z"/>
              <w:rFonts w:ascii="宋体" w:eastAsia="宋体" w:hAnsi="宋体" w:cs="Times New Roman"/>
              <w:kern w:val="0"/>
              <w:sz w:val="32"/>
              <w:szCs w:val="32"/>
            </w:rPr>
          </w:rPrChange>
        </w:rPr>
        <w:pPrChange w:id="65" w:author="Qiu" w:date="2010-05-11T22:36:00Z">
          <w:pPr>
            <w:widowControl/>
            <w:jc w:val="left"/>
          </w:pPr>
        </w:pPrChange>
      </w:pPr>
      <w:ins w:id="66" w:author="Qiu" w:date="2010-05-11T22:35:00Z">
        <w:r w:rsidRPr="00DB1CF0">
          <w:rPr>
            <w:rFonts w:ascii="Times New Roman" w:eastAsia="宋体" w:hAnsi="宋体" w:cs="Times New Roman" w:hint="eastAsia"/>
            <w:kern w:val="0"/>
            <w:sz w:val="32"/>
            <w:szCs w:val="32"/>
            <w:rPrChange w:id="67" w:author="Qiu" w:date="2010-05-11T22:36:00Z">
              <w:rPr>
                <w:rFonts w:ascii="宋体" w:eastAsia="宋体" w:hAnsi="宋体" w:cs="Times New Roman" w:hint="eastAsia"/>
                <w:kern w:val="0"/>
                <w:sz w:val="32"/>
                <w:szCs w:val="32"/>
              </w:rPr>
            </w:rPrChange>
          </w:rPr>
          <w:t>用户相关的接口</w:t>
        </w:r>
      </w:ins>
    </w:p>
    <w:p w:rsidR="0073718D" w:rsidRPr="0073718D" w:rsidRDefault="00DB1CF0" w:rsidP="0073718D">
      <w:pPr>
        <w:widowControl/>
        <w:ind w:firstLine="420"/>
        <w:rPr>
          <w:ins w:id="68" w:author="Qiu" w:date="2010-05-11T22:35:00Z"/>
          <w:rFonts w:ascii="Times New Roman" w:eastAsia="宋体" w:hAnsi="Times New Roman" w:cs="Times New Roman"/>
          <w:kern w:val="0"/>
          <w:sz w:val="28"/>
          <w:szCs w:val="28"/>
          <w:rPrChange w:id="69" w:author="Qiu" w:date="2010-05-11T22:36:00Z">
            <w:rPr>
              <w:ins w:id="70" w:author="Qiu" w:date="2010-05-11T22:35:00Z"/>
              <w:rFonts w:ascii="宋体" w:eastAsia="宋体" w:hAnsi="宋体" w:cs="Times New Roman"/>
              <w:kern w:val="0"/>
              <w:sz w:val="28"/>
              <w:szCs w:val="28"/>
            </w:rPr>
          </w:rPrChange>
        </w:rPr>
      </w:pPr>
      <w:ins w:id="71" w:author="Qiu" w:date="2010-05-11T22:35:00Z">
        <w:r w:rsidRPr="00DB1CF0">
          <w:rPr>
            <w:rFonts w:ascii="Times New Roman" w:eastAsia="宋体" w:hAnsi="Times New Roman" w:cs="Times New Roman"/>
            <w:kern w:val="0"/>
            <w:sz w:val="28"/>
            <w:szCs w:val="28"/>
            <w:rPrChange w:id="72" w:author="Qiu" w:date="2010-05-11T22:36:00Z">
              <w:rPr>
                <w:rFonts w:ascii="宋体" w:eastAsia="宋体" w:hAnsi="宋体" w:cs="Times New Roman"/>
                <w:kern w:val="0"/>
                <w:sz w:val="28"/>
                <w:szCs w:val="28"/>
              </w:rPr>
            </w:rPrChange>
          </w:rPr>
          <w:t>class UserService:IUserService</w:t>
        </w:r>
      </w:ins>
    </w:p>
    <w:p w:rsidR="0073718D" w:rsidRPr="0073718D" w:rsidRDefault="00DB1CF0" w:rsidP="0073718D">
      <w:pPr>
        <w:widowControl/>
        <w:ind w:firstLine="420"/>
        <w:rPr>
          <w:ins w:id="73" w:author="Qiu" w:date="2010-05-11T22:35:00Z"/>
          <w:rFonts w:ascii="Times New Roman" w:eastAsia="宋体" w:hAnsi="Times New Roman" w:cs="Times New Roman"/>
          <w:kern w:val="0"/>
          <w:szCs w:val="21"/>
          <w:rPrChange w:id="74" w:author="Qiu" w:date="2010-05-11T22:36:00Z">
            <w:rPr>
              <w:ins w:id="75" w:author="Qiu" w:date="2010-05-11T22:35:00Z"/>
              <w:rFonts w:ascii="宋体" w:eastAsia="宋体" w:hAnsi="宋体" w:cs="Times New Roman"/>
              <w:kern w:val="0"/>
              <w:szCs w:val="21"/>
            </w:rPr>
          </w:rPrChange>
        </w:rPr>
      </w:pPr>
      <w:ins w:id="76" w:author="Qiu" w:date="2010-05-11T22:35:00Z">
        <w:r w:rsidRPr="00DB1CF0">
          <w:rPr>
            <w:rFonts w:ascii="Times New Roman" w:eastAsia="宋体" w:hAnsi="Times New Roman" w:cs="Times New Roman"/>
            <w:kern w:val="0"/>
            <w:sz w:val="28"/>
            <w:szCs w:val="28"/>
            <w:rPrChange w:id="77" w:author="Qiu" w:date="2010-05-11T22:36:00Z">
              <w:rPr>
                <w:rFonts w:ascii="宋体" w:eastAsia="宋体" w:hAnsi="宋体" w:cs="Times New Roman"/>
                <w:kern w:val="0"/>
                <w:sz w:val="28"/>
                <w:szCs w:val="28"/>
              </w:rPr>
            </w:rPrChange>
          </w:rPr>
          <w:t xml:space="preserve">IUserService </w:t>
        </w:r>
        <w:r w:rsidRPr="00DB1CF0">
          <w:rPr>
            <w:rFonts w:ascii="Times New Roman" w:eastAsia="宋体" w:hAnsi="宋体" w:cs="Times New Roman" w:hint="eastAsia"/>
            <w:kern w:val="0"/>
            <w:sz w:val="28"/>
            <w:szCs w:val="28"/>
            <w:rPrChange w:id="78" w:author="Qiu" w:date="2010-05-11T22:36:00Z">
              <w:rPr>
                <w:rFonts w:ascii="宋体" w:eastAsia="宋体" w:hAnsi="宋体" w:cs="Times New Roman" w:hint="eastAsia"/>
                <w:kern w:val="0"/>
                <w:sz w:val="28"/>
                <w:szCs w:val="28"/>
              </w:rPr>
            </w:rPrChange>
          </w:rPr>
          <w:t>中具有详细的注释可供参考</w:t>
        </w:r>
      </w:ins>
    </w:p>
    <w:p w:rsidR="00DB1CF0" w:rsidRDefault="00DB1CF0" w:rsidP="00DB1CF0">
      <w:pPr>
        <w:pStyle w:val="a6"/>
        <w:widowControl/>
        <w:numPr>
          <w:ilvl w:val="0"/>
          <w:numId w:val="9"/>
        </w:numPr>
        <w:ind w:firstLineChars="0"/>
        <w:rPr>
          <w:ins w:id="79" w:author="Qiu" w:date="2010-05-11T22:35:00Z"/>
          <w:rFonts w:ascii="Times New Roman" w:eastAsia="宋体" w:hAnsi="Times New Roman" w:cs="Times New Roman"/>
          <w:kern w:val="0"/>
          <w:szCs w:val="21"/>
        </w:rPr>
        <w:pPrChange w:id="80" w:author="Qiu" w:date="2010-05-11T22:38:00Z">
          <w:pPr>
            <w:widowControl/>
          </w:pPr>
        </w:pPrChange>
      </w:pPr>
      <w:ins w:id="81" w:author="Qiu" w:date="2010-05-11T22:35:00Z">
        <w:r w:rsidRPr="00DB1CF0">
          <w:rPr>
            <w:rFonts w:ascii="Times New Roman" w:eastAsia="宋体" w:hAnsi="宋体" w:cs="Times New Roman" w:hint="eastAsia"/>
            <w:kern w:val="0"/>
            <w:szCs w:val="21"/>
            <w:rPrChange w:id="82" w:author="Qiu" w:date="2010-05-11T22:38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添加</w:t>
        </w:r>
        <w:r w:rsidR="00084E6F">
          <w:rPr>
            <w:rFonts w:ascii="Times New Roman" w:eastAsia="宋体" w:hAnsi="Times New Roman" w:cs="Times New Roman" w:hint="eastAsia"/>
            <w:kern w:val="0"/>
            <w:szCs w:val="21"/>
          </w:rPr>
          <w:t>用户</w:t>
        </w:r>
        <w:r w:rsidRPr="00DB1CF0">
          <w:rPr>
            <w:rFonts w:ascii="Times New Roman" w:eastAsia="宋体" w:hAnsi="Times New Roman" w:cs="Times New Roman"/>
            <w:kern w:val="0"/>
            <w:szCs w:val="21"/>
            <w:rPrChange w:id="83" w:author="Qiu" w:date="2010-05-11T22:38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 xml:space="preserve"> / </w:t>
        </w:r>
        <w:r w:rsidRPr="00DB1CF0">
          <w:rPr>
            <w:rFonts w:ascii="Times New Roman" w:eastAsia="宋体" w:hAnsi="宋体" w:cs="Times New Roman" w:hint="eastAsia"/>
            <w:kern w:val="0"/>
            <w:szCs w:val="21"/>
            <w:rPrChange w:id="84" w:author="Qiu" w:date="2010-05-11T22:38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用于注册</w:t>
        </w:r>
      </w:ins>
    </w:p>
    <w:p w:rsidR="00DB1CF0" w:rsidRDefault="00084E6F" w:rsidP="00DB1CF0">
      <w:pPr>
        <w:pStyle w:val="a6"/>
        <w:widowControl/>
        <w:numPr>
          <w:ilvl w:val="1"/>
          <w:numId w:val="9"/>
        </w:numPr>
        <w:ind w:firstLineChars="0"/>
        <w:rPr>
          <w:ins w:id="85" w:author="Qiu" w:date="2010-05-11T22:35:00Z"/>
          <w:rFonts w:ascii="Times New Roman" w:eastAsia="宋体" w:hAnsi="Times New Roman" w:cs="Times New Roman"/>
          <w:kern w:val="0"/>
          <w:szCs w:val="21"/>
        </w:rPr>
        <w:pPrChange w:id="86" w:author="Qiu" w:date="2010-05-11T22:38:00Z">
          <w:pPr>
            <w:widowControl/>
          </w:pPr>
        </w:pPrChange>
      </w:pPr>
      <w:ins w:id="87" w:author="Qiu" w:date="2010-05-11T22:35:00Z">
        <w:r>
          <w:rPr>
            <w:rFonts w:ascii="Times New Roman" w:eastAsia="宋体" w:hAnsi="Times New Roman" w:cs="Times New Roman" w:hint="eastAsia"/>
            <w:kern w:val="0"/>
            <w:szCs w:val="21"/>
          </w:rPr>
          <w:t>接口类型：</w:t>
        </w:r>
        <w:r>
          <w:rPr>
            <w:rFonts w:ascii="Times New Roman" w:eastAsia="宋体" w:hAnsi="Times New Roman" w:cs="Times New Roman"/>
            <w:kern w:val="0"/>
            <w:szCs w:val="21"/>
          </w:rPr>
          <w:t>.NET</w:t>
        </w:r>
        <w:r w:rsidR="00DB1CF0" w:rsidRPr="00DB1CF0">
          <w:rPr>
            <w:rFonts w:ascii="Times New Roman" w:eastAsia="宋体" w:hAnsi="宋体" w:cs="Times New Roman"/>
            <w:kern w:val="0"/>
            <w:szCs w:val="21"/>
            <w:rPrChange w:id="88" w:author="Qiu" w:date="2010-05-11T22:38:00Z">
              <w:rPr>
                <w:rFonts w:ascii="宋体" w:eastAsia="宋体" w:hAnsi="宋体" w:cs="Times New Roman"/>
                <w:kern w:val="0"/>
                <w:szCs w:val="21"/>
              </w:rPr>
            </w:rPrChange>
          </w:rPr>
          <w:t>接口</w:t>
        </w:r>
      </w:ins>
    </w:p>
    <w:p w:rsidR="00DB1CF0" w:rsidRDefault="00084E6F" w:rsidP="00DB1CF0">
      <w:pPr>
        <w:pStyle w:val="a6"/>
        <w:widowControl/>
        <w:numPr>
          <w:ilvl w:val="1"/>
          <w:numId w:val="9"/>
        </w:numPr>
        <w:ind w:firstLineChars="0"/>
        <w:rPr>
          <w:ins w:id="89" w:author="Qiu" w:date="2010-05-11T22:35:00Z"/>
          <w:rFonts w:ascii="Times New Roman" w:eastAsia="宋体" w:hAnsi="Times New Roman" w:cs="Times New Roman"/>
          <w:kern w:val="0"/>
          <w:szCs w:val="21"/>
        </w:rPr>
        <w:pPrChange w:id="90" w:author="Qiu" w:date="2010-05-11T22:38:00Z">
          <w:pPr>
            <w:widowControl/>
          </w:pPr>
        </w:pPrChange>
      </w:pPr>
      <w:ins w:id="91" w:author="Qiu" w:date="2010-05-11T22:35:00Z">
        <w:r>
          <w:rPr>
            <w:rFonts w:ascii="Times New Roman" w:eastAsia="宋体" w:hAnsi="Times New Roman" w:cs="Times New Roman" w:hint="eastAsia"/>
            <w:kern w:val="0"/>
            <w:szCs w:val="21"/>
          </w:rPr>
          <w:t>类：</w:t>
        </w:r>
        <w:r w:rsidR="00DB1CF0" w:rsidRPr="00DB1CF0">
          <w:rPr>
            <w:rFonts w:ascii="Times New Roman" w:eastAsia="宋体" w:hAnsi="Times New Roman" w:cs="Times New Roman"/>
            <w:kern w:val="0"/>
            <w:szCs w:val="21"/>
            <w:rPrChange w:id="92" w:author="Qiu" w:date="2010-05-11T22:38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>WebBasics.UserService</w:t>
        </w:r>
      </w:ins>
    </w:p>
    <w:p w:rsidR="00DB1CF0" w:rsidRDefault="00084E6F" w:rsidP="00DB1CF0">
      <w:pPr>
        <w:pStyle w:val="a6"/>
        <w:widowControl/>
        <w:numPr>
          <w:ilvl w:val="1"/>
          <w:numId w:val="9"/>
        </w:numPr>
        <w:ind w:firstLineChars="0"/>
        <w:rPr>
          <w:ins w:id="93" w:author="Qiu" w:date="2010-05-11T22:35:00Z"/>
          <w:rFonts w:ascii="Times New Roman" w:eastAsia="宋体" w:hAnsi="Times New Roman" w:cs="Times New Roman"/>
          <w:kern w:val="0"/>
          <w:szCs w:val="21"/>
        </w:rPr>
        <w:pPrChange w:id="94" w:author="Qiu" w:date="2010-05-11T22:38:00Z">
          <w:pPr>
            <w:widowControl/>
          </w:pPr>
        </w:pPrChange>
      </w:pPr>
      <w:ins w:id="95" w:author="Qiu" w:date="2010-05-11T22:35:00Z">
        <w:r>
          <w:rPr>
            <w:rFonts w:ascii="Times New Roman" w:eastAsia="宋体" w:hAnsi="Times New Roman" w:cs="Times New Roman" w:hint="eastAsia"/>
            <w:kern w:val="0"/>
            <w:szCs w:val="21"/>
          </w:rPr>
          <w:t>方法：</w:t>
        </w:r>
        <w:r w:rsidR="00DB1CF0" w:rsidRPr="00DB1CF0">
          <w:rPr>
            <w:rFonts w:ascii="Times New Roman" w:eastAsia="宋体" w:hAnsi="Times New Roman" w:cs="Times New Roman"/>
            <w:kern w:val="0"/>
            <w:szCs w:val="21"/>
            <w:rPrChange w:id="96" w:author="Qiu" w:date="2010-05-11T22:38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>AddUser(User user)</w:t>
        </w:r>
      </w:ins>
    </w:p>
    <w:p w:rsidR="00DB1CF0" w:rsidRDefault="00DB1CF0" w:rsidP="00DB1CF0">
      <w:pPr>
        <w:pStyle w:val="a6"/>
        <w:widowControl/>
        <w:numPr>
          <w:ilvl w:val="2"/>
          <w:numId w:val="9"/>
        </w:numPr>
        <w:ind w:firstLineChars="0"/>
        <w:rPr>
          <w:ins w:id="97" w:author="Qiu" w:date="2010-05-11T22:35:00Z"/>
          <w:rFonts w:ascii="Times New Roman" w:eastAsia="宋体" w:hAnsi="Times New Roman" w:cs="Times New Roman"/>
          <w:kern w:val="0"/>
          <w:szCs w:val="21"/>
        </w:rPr>
        <w:pPrChange w:id="98" w:author="Qiu" w:date="2010-05-11T22:38:00Z">
          <w:pPr>
            <w:widowControl/>
          </w:pPr>
        </w:pPrChange>
      </w:pPr>
      <w:ins w:id="99" w:author="Qiu" w:date="2010-05-11T22:35:00Z">
        <w:r w:rsidRPr="00DB1CF0">
          <w:rPr>
            <w:rFonts w:ascii="Times New Roman" w:eastAsia="宋体" w:hAnsi="Times New Roman" w:cs="Times New Roman"/>
            <w:kern w:val="0"/>
            <w:szCs w:val="21"/>
            <w:rPrChange w:id="100" w:author="Qiu" w:date="2010-05-11T22:38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 xml:space="preserve">user </w:t>
        </w:r>
        <w:r w:rsidRPr="00DB1CF0">
          <w:rPr>
            <w:rFonts w:ascii="Times New Roman" w:eastAsia="宋体" w:hAnsi="宋体" w:cs="Times New Roman" w:hint="eastAsia"/>
            <w:kern w:val="0"/>
            <w:szCs w:val="21"/>
            <w:rPrChange w:id="101" w:author="Qiu" w:date="2010-05-11T22:38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：</w:t>
        </w:r>
        <w:r w:rsidRPr="00DB1CF0">
          <w:rPr>
            <w:rFonts w:ascii="Times New Roman" w:eastAsia="宋体" w:hAnsi="Times New Roman" w:cs="Times New Roman"/>
            <w:kern w:val="0"/>
            <w:szCs w:val="21"/>
            <w:rPrChange w:id="102" w:author="Qiu" w:date="2010-05-11T22:38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 xml:space="preserve"> WebBacics.Member.Model.User</w:t>
        </w:r>
        <w:r w:rsidRPr="00DB1CF0">
          <w:rPr>
            <w:rFonts w:ascii="Times New Roman" w:eastAsia="宋体" w:hAnsi="宋体" w:cs="Times New Roman" w:hint="eastAsia"/>
            <w:kern w:val="0"/>
            <w:szCs w:val="21"/>
            <w:rPrChange w:id="103" w:author="Qiu" w:date="2010-05-11T22:38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用户对象</w:t>
        </w:r>
      </w:ins>
    </w:p>
    <w:p w:rsidR="00DB1CF0" w:rsidRDefault="00084E6F" w:rsidP="00DB1CF0">
      <w:pPr>
        <w:pStyle w:val="a6"/>
        <w:widowControl/>
        <w:numPr>
          <w:ilvl w:val="1"/>
          <w:numId w:val="9"/>
        </w:numPr>
        <w:ind w:firstLineChars="0"/>
        <w:rPr>
          <w:ins w:id="104" w:author="Qiu" w:date="2010-05-11T22:35:00Z"/>
          <w:rFonts w:ascii="Times New Roman" w:eastAsia="宋体" w:hAnsi="Times New Roman" w:cs="Times New Roman"/>
          <w:kern w:val="0"/>
          <w:szCs w:val="21"/>
        </w:rPr>
        <w:pPrChange w:id="105" w:author="Qiu" w:date="2010-05-11T22:38:00Z">
          <w:pPr>
            <w:widowControl/>
          </w:pPr>
        </w:pPrChange>
      </w:pPr>
      <w:ins w:id="106" w:author="Qiu" w:date="2010-05-11T22:35:00Z">
        <w:r>
          <w:rPr>
            <w:rFonts w:ascii="Times New Roman" w:eastAsia="宋体" w:hAnsi="Times New Roman" w:cs="Times New Roman" w:hint="eastAsia"/>
            <w:kern w:val="0"/>
            <w:szCs w:val="21"/>
          </w:rPr>
          <w:t>返回：</w:t>
        </w:r>
        <w:r w:rsidR="00DB1CF0" w:rsidRPr="00DB1CF0">
          <w:rPr>
            <w:rFonts w:ascii="Times New Roman" w:eastAsia="宋体" w:hAnsi="Times New Roman" w:cs="Times New Roman"/>
            <w:kern w:val="0"/>
            <w:szCs w:val="21"/>
            <w:rPrChange w:id="107" w:author="Qiu" w:date="2010-05-11T22:38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>void</w:t>
        </w:r>
      </w:ins>
    </w:p>
    <w:p w:rsidR="00DB1CF0" w:rsidRDefault="00DB1CF0" w:rsidP="00DB1CF0">
      <w:pPr>
        <w:pStyle w:val="a6"/>
        <w:widowControl/>
        <w:numPr>
          <w:ilvl w:val="1"/>
          <w:numId w:val="9"/>
        </w:numPr>
        <w:ind w:firstLineChars="0"/>
        <w:rPr>
          <w:ins w:id="108" w:author="Qiu" w:date="2010-05-11T22:35:00Z"/>
          <w:rFonts w:ascii="Times New Roman" w:eastAsia="宋体" w:hAnsi="Times New Roman" w:cs="Times New Roman"/>
          <w:kern w:val="0"/>
          <w:szCs w:val="21"/>
        </w:rPr>
        <w:pPrChange w:id="109" w:author="Qiu" w:date="2010-05-11T22:38:00Z">
          <w:pPr>
            <w:widowControl/>
          </w:pPr>
        </w:pPrChange>
      </w:pPr>
      <w:ins w:id="110" w:author="Qiu" w:date="2010-05-11T22:35:00Z">
        <w:r w:rsidRPr="00DB1CF0">
          <w:rPr>
            <w:rFonts w:ascii="Times New Roman" w:eastAsia="宋体" w:hAnsi="宋体" w:cs="Times New Roman" w:hint="eastAsia"/>
            <w:kern w:val="0"/>
            <w:szCs w:val="21"/>
            <w:rPrChange w:id="111" w:author="Qiu" w:date="2010-05-11T22:38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注意：</w:t>
        </w:r>
        <w:r w:rsidR="00084E6F">
          <w:rPr>
            <w:rFonts w:ascii="Times New Roman" w:eastAsia="宋体" w:hAnsi="Times New Roman" w:cs="Times New Roman"/>
            <w:kern w:val="0"/>
            <w:szCs w:val="21"/>
          </w:rPr>
          <w:t>Password</w:t>
        </w:r>
        <w:r w:rsidRPr="00DB1CF0">
          <w:rPr>
            <w:rFonts w:ascii="Times New Roman" w:eastAsia="宋体" w:hAnsi="宋体" w:cs="Times New Roman" w:hint="eastAsia"/>
            <w:kern w:val="0"/>
            <w:szCs w:val="21"/>
            <w:rPrChange w:id="112" w:author="Qiu" w:date="2010-05-11T22:38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须为经过</w:t>
        </w:r>
        <w:r w:rsidR="00084E6F">
          <w:rPr>
            <w:rFonts w:ascii="Times New Roman" w:eastAsia="宋体" w:hAnsi="Times New Roman" w:cs="Times New Roman"/>
            <w:kern w:val="0"/>
            <w:szCs w:val="21"/>
          </w:rPr>
          <w:t>MD5</w:t>
        </w:r>
        <w:r w:rsidRPr="00DB1CF0">
          <w:rPr>
            <w:rFonts w:ascii="Times New Roman" w:eastAsia="宋体" w:hAnsi="宋体" w:cs="Times New Roman" w:hint="eastAsia"/>
            <w:kern w:val="0"/>
            <w:szCs w:val="21"/>
            <w:rPrChange w:id="113" w:author="Qiu" w:date="2010-05-11T22:38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加密的</w:t>
        </w:r>
      </w:ins>
    </w:p>
    <w:p w:rsidR="0073718D" w:rsidRPr="0073718D" w:rsidRDefault="0073718D" w:rsidP="0073718D">
      <w:pPr>
        <w:widowControl/>
        <w:ind w:left="840" w:firstLine="420"/>
        <w:rPr>
          <w:ins w:id="114" w:author="Qiu" w:date="2010-05-11T22:35:00Z"/>
          <w:rFonts w:ascii="Times New Roman" w:eastAsia="宋体" w:hAnsi="Times New Roman" w:cs="Times New Roman"/>
          <w:kern w:val="0"/>
          <w:szCs w:val="21"/>
        </w:rPr>
      </w:pPr>
    </w:p>
    <w:p w:rsidR="00DB1CF0" w:rsidRDefault="00DB1CF0" w:rsidP="00DB1CF0">
      <w:pPr>
        <w:pStyle w:val="a6"/>
        <w:widowControl/>
        <w:numPr>
          <w:ilvl w:val="0"/>
          <w:numId w:val="9"/>
        </w:numPr>
        <w:ind w:firstLineChars="0"/>
        <w:rPr>
          <w:ins w:id="115" w:author="Qiu" w:date="2010-05-11T22:35:00Z"/>
          <w:rFonts w:ascii="Times New Roman" w:eastAsia="宋体" w:hAnsi="Times New Roman" w:cs="Times New Roman"/>
          <w:kern w:val="0"/>
          <w:szCs w:val="21"/>
        </w:rPr>
        <w:pPrChange w:id="116" w:author="Qiu" w:date="2010-05-11T22:38:00Z">
          <w:pPr>
            <w:widowControl/>
          </w:pPr>
        </w:pPrChange>
      </w:pPr>
      <w:ins w:id="117" w:author="Qiu" w:date="2010-05-11T22:35:00Z">
        <w:r w:rsidRPr="00DB1CF0">
          <w:rPr>
            <w:rFonts w:ascii="Times New Roman" w:eastAsia="宋体" w:hAnsi="宋体" w:cs="Times New Roman" w:hint="eastAsia"/>
            <w:kern w:val="0"/>
            <w:szCs w:val="21"/>
            <w:rPrChange w:id="118" w:author="Qiu" w:date="2010-05-11T22:38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修改用户</w:t>
        </w:r>
        <w:r w:rsidRPr="00DB1CF0">
          <w:rPr>
            <w:rFonts w:ascii="Times New Roman" w:eastAsia="宋体" w:hAnsi="Times New Roman" w:cs="Times New Roman"/>
            <w:kern w:val="0"/>
            <w:szCs w:val="21"/>
            <w:rPrChange w:id="119" w:author="Qiu" w:date="2010-05-11T22:38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 xml:space="preserve"> / </w:t>
        </w:r>
        <w:r w:rsidRPr="00DB1CF0">
          <w:rPr>
            <w:rFonts w:ascii="Times New Roman" w:eastAsia="宋体" w:hAnsi="宋体" w:cs="Times New Roman" w:hint="eastAsia"/>
            <w:kern w:val="0"/>
            <w:szCs w:val="21"/>
            <w:rPrChange w:id="120" w:author="Qiu" w:date="2010-05-11T22:38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用于修改</w:t>
        </w:r>
      </w:ins>
    </w:p>
    <w:p w:rsidR="00DB1CF0" w:rsidRDefault="00084E6F" w:rsidP="00DB1CF0">
      <w:pPr>
        <w:pStyle w:val="a6"/>
        <w:widowControl/>
        <w:numPr>
          <w:ilvl w:val="1"/>
          <w:numId w:val="9"/>
        </w:numPr>
        <w:ind w:firstLineChars="0"/>
        <w:rPr>
          <w:ins w:id="121" w:author="Qiu" w:date="2010-05-11T22:35:00Z"/>
          <w:rFonts w:ascii="Times New Roman" w:eastAsia="宋体" w:hAnsi="Times New Roman" w:cs="Times New Roman"/>
          <w:kern w:val="0"/>
          <w:szCs w:val="21"/>
        </w:rPr>
        <w:pPrChange w:id="122" w:author="Qiu" w:date="2010-05-11T22:38:00Z">
          <w:pPr>
            <w:widowControl/>
          </w:pPr>
        </w:pPrChange>
      </w:pPr>
      <w:ins w:id="123" w:author="Qiu" w:date="2010-05-11T22:35:00Z">
        <w:r>
          <w:rPr>
            <w:rFonts w:ascii="Times New Roman" w:eastAsia="宋体" w:hAnsi="Times New Roman" w:cs="Times New Roman" w:hint="eastAsia"/>
            <w:kern w:val="0"/>
            <w:szCs w:val="21"/>
          </w:rPr>
          <w:t>接口类型：</w:t>
        </w:r>
        <w:r>
          <w:rPr>
            <w:rFonts w:ascii="Times New Roman" w:eastAsia="宋体" w:hAnsi="Times New Roman" w:cs="Times New Roman"/>
            <w:kern w:val="0"/>
            <w:szCs w:val="21"/>
          </w:rPr>
          <w:t>.NET</w:t>
        </w:r>
        <w:r w:rsidR="00DB1CF0" w:rsidRPr="00DB1CF0">
          <w:rPr>
            <w:rFonts w:ascii="Times New Roman" w:eastAsia="宋体" w:hAnsi="宋体" w:cs="Times New Roman"/>
            <w:kern w:val="0"/>
            <w:szCs w:val="21"/>
            <w:rPrChange w:id="124" w:author="Qiu" w:date="2010-05-11T22:38:00Z">
              <w:rPr>
                <w:rFonts w:ascii="宋体" w:eastAsia="宋体" w:hAnsi="宋体" w:cs="Times New Roman"/>
                <w:kern w:val="0"/>
                <w:szCs w:val="21"/>
              </w:rPr>
            </w:rPrChange>
          </w:rPr>
          <w:t>接口</w:t>
        </w:r>
      </w:ins>
    </w:p>
    <w:p w:rsidR="00DB1CF0" w:rsidRDefault="00084E6F" w:rsidP="00DB1CF0">
      <w:pPr>
        <w:pStyle w:val="a6"/>
        <w:widowControl/>
        <w:numPr>
          <w:ilvl w:val="1"/>
          <w:numId w:val="9"/>
        </w:numPr>
        <w:ind w:firstLineChars="0"/>
        <w:rPr>
          <w:ins w:id="125" w:author="Qiu" w:date="2010-05-11T22:35:00Z"/>
          <w:rFonts w:ascii="Times New Roman" w:eastAsia="宋体" w:hAnsi="Times New Roman" w:cs="Times New Roman"/>
          <w:kern w:val="0"/>
          <w:szCs w:val="21"/>
        </w:rPr>
        <w:pPrChange w:id="126" w:author="Qiu" w:date="2010-05-11T22:38:00Z">
          <w:pPr>
            <w:widowControl/>
          </w:pPr>
        </w:pPrChange>
      </w:pPr>
      <w:ins w:id="127" w:author="Qiu" w:date="2010-05-11T22:35:00Z">
        <w:r>
          <w:rPr>
            <w:rFonts w:ascii="Times New Roman" w:eastAsia="宋体" w:hAnsi="Times New Roman" w:cs="Times New Roman" w:hint="eastAsia"/>
            <w:kern w:val="0"/>
            <w:szCs w:val="21"/>
          </w:rPr>
          <w:t>类：</w:t>
        </w:r>
        <w:r w:rsidR="00DB1CF0" w:rsidRPr="00DB1CF0">
          <w:rPr>
            <w:rFonts w:ascii="Times New Roman" w:eastAsia="宋体" w:hAnsi="Times New Roman" w:cs="Times New Roman"/>
            <w:kern w:val="0"/>
            <w:szCs w:val="21"/>
            <w:rPrChange w:id="128" w:author="Qiu" w:date="2010-05-11T22:38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>WebBasics.UserService</w:t>
        </w:r>
      </w:ins>
    </w:p>
    <w:p w:rsidR="00DB1CF0" w:rsidRDefault="00084E6F" w:rsidP="00DB1CF0">
      <w:pPr>
        <w:pStyle w:val="a6"/>
        <w:widowControl/>
        <w:numPr>
          <w:ilvl w:val="1"/>
          <w:numId w:val="9"/>
        </w:numPr>
        <w:ind w:firstLineChars="0"/>
        <w:rPr>
          <w:ins w:id="129" w:author="Qiu" w:date="2010-05-11T22:35:00Z"/>
          <w:rFonts w:ascii="Times New Roman" w:eastAsia="宋体" w:hAnsi="Times New Roman" w:cs="Times New Roman"/>
          <w:kern w:val="0"/>
          <w:szCs w:val="21"/>
        </w:rPr>
        <w:pPrChange w:id="130" w:author="Qiu" w:date="2010-05-11T22:38:00Z">
          <w:pPr>
            <w:widowControl/>
          </w:pPr>
        </w:pPrChange>
      </w:pPr>
      <w:ins w:id="131" w:author="Qiu" w:date="2010-05-11T22:35:00Z">
        <w:r>
          <w:rPr>
            <w:rFonts w:ascii="Times New Roman" w:eastAsia="宋体" w:hAnsi="Times New Roman" w:cs="Times New Roman" w:hint="eastAsia"/>
            <w:kern w:val="0"/>
            <w:szCs w:val="21"/>
          </w:rPr>
          <w:t>方法：</w:t>
        </w:r>
        <w:r w:rsidR="00DB1CF0" w:rsidRPr="00DB1CF0">
          <w:rPr>
            <w:rFonts w:ascii="Times New Roman" w:eastAsia="宋体" w:hAnsi="Times New Roman" w:cs="Times New Roman"/>
            <w:kern w:val="0"/>
            <w:szCs w:val="21"/>
            <w:rPrChange w:id="132" w:author="Qiu" w:date="2010-05-11T22:38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>UpdateUser(User user</w:t>
        </w:r>
        <w:r w:rsidR="00DB1CF0" w:rsidRPr="00DB1CF0">
          <w:rPr>
            <w:rFonts w:ascii="Times New Roman" w:eastAsia="宋体" w:hAnsi="宋体" w:cs="Times New Roman" w:hint="eastAsia"/>
            <w:kern w:val="0"/>
            <w:szCs w:val="21"/>
            <w:rPrChange w:id="133" w:author="Qiu" w:date="2010-05-11T22:38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）</w:t>
        </w:r>
      </w:ins>
    </w:p>
    <w:p w:rsidR="00DB1CF0" w:rsidRDefault="00DB1CF0" w:rsidP="00DB1CF0">
      <w:pPr>
        <w:pStyle w:val="a6"/>
        <w:widowControl/>
        <w:numPr>
          <w:ilvl w:val="2"/>
          <w:numId w:val="9"/>
        </w:numPr>
        <w:ind w:firstLineChars="0"/>
        <w:rPr>
          <w:ins w:id="134" w:author="Qiu" w:date="2010-05-11T22:35:00Z"/>
          <w:rFonts w:ascii="Times New Roman" w:eastAsia="宋体" w:hAnsi="Times New Roman" w:cs="Times New Roman"/>
          <w:kern w:val="0"/>
          <w:szCs w:val="21"/>
        </w:rPr>
        <w:pPrChange w:id="135" w:author="Qiu" w:date="2010-05-11T22:38:00Z">
          <w:pPr>
            <w:widowControl/>
          </w:pPr>
        </w:pPrChange>
      </w:pPr>
      <w:ins w:id="136" w:author="Qiu" w:date="2010-05-11T22:35:00Z">
        <w:r w:rsidRPr="00DB1CF0">
          <w:rPr>
            <w:rFonts w:ascii="Times New Roman" w:eastAsia="宋体" w:hAnsi="Times New Roman" w:cs="Times New Roman"/>
            <w:kern w:val="0"/>
            <w:szCs w:val="21"/>
            <w:rPrChange w:id="137" w:author="Qiu" w:date="2010-05-11T22:38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 xml:space="preserve">user </w:t>
        </w:r>
        <w:r w:rsidRPr="00DB1CF0">
          <w:rPr>
            <w:rFonts w:ascii="Times New Roman" w:eastAsia="宋体" w:hAnsi="宋体" w:cs="Times New Roman" w:hint="eastAsia"/>
            <w:kern w:val="0"/>
            <w:szCs w:val="21"/>
            <w:rPrChange w:id="138" w:author="Qiu" w:date="2010-05-11T22:38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：</w:t>
        </w:r>
        <w:r w:rsidRPr="00DB1CF0">
          <w:rPr>
            <w:rFonts w:ascii="Times New Roman" w:eastAsia="宋体" w:hAnsi="Times New Roman" w:cs="Times New Roman"/>
            <w:kern w:val="0"/>
            <w:szCs w:val="21"/>
            <w:rPrChange w:id="139" w:author="Qiu" w:date="2010-05-11T22:38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 xml:space="preserve"> WebBacics.Member.Model.User</w:t>
        </w:r>
        <w:r w:rsidRPr="00DB1CF0">
          <w:rPr>
            <w:rFonts w:ascii="Times New Roman" w:eastAsia="宋体" w:hAnsi="宋体" w:cs="Times New Roman" w:hint="eastAsia"/>
            <w:kern w:val="0"/>
            <w:szCs w:val="21"/>
            <w:rPrChange w:id="140" w:author="Qiu" w:date="2010-05-11T22:38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用户对象</w:t>
        </w:r>
      </w:ins>
    </w:p>
    <w:p w:rsidR="00DB1CF0" w:rsidRDefault="00084E6F" w:rsidP="00DB1CF0">
      <w:pPr>
        <w:pStyle w:val="a6"/>
        <w:widowControl/>
        <w:numPr>
          <w:ilvl w:val="1"/>
          <w:numId w:val="9"/>
        </w:numPr>
        <w:ind w:firstLineChars="0"/>
        <w:rPr>
          <w:ins w:id="141" w:author="Qiu" w:date="2010-05-11T22:35:00Z"/>
          <w:rFonts w:ascii="Times New Roman" w:eastAsia="宋体" w:hAnsi="Times New Roman" w:cs="Times New Roman"/>
          <w:kern w:val="0"/>
          <w:szCs w:val="21"/>
        </w:rPr>
        <w:pPrChange w:id="142" w:author="Qiu" w:date="2010-05-11T22:38:00Z">
          <w:pPr>
            <w:widowControl/>
          </w:pPr>
        </w:pPrChange>
      </w:pPr>
      <w:ins w:id="143" w:author="Qiu" w:date="2010-05-11T22:35:00Z">
        <w:r>
          <w:rPr>
            <w:rFonts w:ascii="Times New Roman" w:eastAsia="宋体" w:hAnsi="Times New Roman" w:cs="Times New Roman" w:hint="eastAsia"/>
            <w:kern w:val="0"/>
            <w:szCs w:val="21"/>
          </w:rPr>
          <w:t>返回：</w:t>
        </w:r>
        <w:r w:rsidR="00DB1CF0" w:rsidRPr="00DB1CF0">
          <w:rPr>
            <w:rFonts w:ascii="Times New Roman" w:eastAsia="宋体" w:hAnsi="Times New Roman" w:cs="Times New Roman"/>
            <w:kern w:val="0"/>
            <w:szCs w:val="21"/>
            <w:rPrChange w:id="144" w:author="Qiu" w:date="2010-05-11T22:38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>void</w:t>
        </w:r>
      </w:ins>
    </w:p>
    <w:p w:rsidR="0073718D" w:rsidRPr="0073718D" w:rsidRDefault="0073718D" w:rsidP="0073718D">
      <w:pPr>
        <w:widowControl/>
        <w:ind w:firstLine="420"/>
        <w:rPr>
          <w:ins w:id="145" w:author="Qiu" w:date="2010-05-11T22:35:00Z"/>
          <w:rFonts w:ascii="Times New Roman" w:eastAsia="宋体" w:hAnsi="Times New Roman" w:cs="Times New Roman"/>
          <w:kern w:val="0"/>
          <w:szCs w:val="21"/>
        </w:rPr>
      </w:pPr>
    </w:p>
    <w:p w:rsidR="00DB1CF0" w:rsidRDefault="00DB1CF0" w:rsidP="00DB1CF0">
      <w:pPr>
        <w:pStyle w:val="a6"/>
        <w:widowControl/>
        <w:numPr>
          <w:ilvl w:val="0"/>
          <w:numId w:val="9"/>
        </w:numPr>
        <w:ind w:firstLineChars="0"/>
        <w:rPr>
          <w:ins w:id="146" w:author="Qiu" w:date="2010-05-11T22:35:00Z"/>
          <w:rFonts w:ascii="Times New Roman" w:eastAsia="宋体" w:hAnsi="Times New Roman" w:cs="Times New Roman"/>
          <w:kern w:val="0"/>
          <w:szCs w:val="21"/>
        </w:rPr>
        <w:pPrChange w:id="147" w:author="Qiu" w:date="2010-05-11T22:38:00Z">
          <w:pPr>
            <w:widowControl/>
          </w:pPr>
        </w:pPrChange>
      </w:pPr>
      <w:ins w:id="148" w:author="Qiu" w:date="2010-05-11T22:35:00Z">
        <w:r w:rsidRPr="00DB1CF0">
          <w:rPr>
            <w:rFonts w:ascii="Times New Roman" w:eastAsia="宋体" w:hAnsi="宋体" w:cs="Times New Roman" w:hint="eastAsia"/>
            <w:kern w:val="0"/>
            <w:szCs w:val="21"/>
            <w:rPrChange w:id="149" w:author="Qiu" w:date="2010-05-11T22:38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lastRenderedPageBreak/>
          <w:t>获取用户</w:t>
        </w:r>
        <w:r w:rsidRPr="00DB1CF0">
          <w:rPr>
            <w:rFonts w:ascii="Times New Roman" w:eastAsia="宋体" w:hAnsi="Times New Roman" w:cs="Times New Roman"/>
            <w:kern w:val="0"/>
            <w:szCs w:val="21"/>
            <w:rPrChange w:id="150" w:author="Qiu" w:date="2010-05-11T22:38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 xml:space="preserve"> / </w:t>
        </w:r>
        <w:r w:rsidRPr="00DB1CF0">
          <w:rPr>
            <w:rFonts w:ascii="Times New Roman" w:eastAsia="宋体" w:hAnsi="宋体" w:cs="Times New Roman" w:hint="eastAsia"/>
            <w:kern w:val="0"/>
            <w:szCs w:val="21"/>
            <w:rPrChange w:id="151" w:author="Qiu" w:date="2010-05-11T22:38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用于登录</w:t>
        </w:r>
      </w:ins>
    </w:p>
    <w:p w:rsidR="00DB1CF0" w:rsidRDefault="00084E6F" w:rsidP="00DB1CF0">
      <w:pPr>
        <w:pStyle w:val="a6"/>
        <w:widowControl/>
        <w:numPr>
          <w:ilvl w:val="1"/>
          <w:numId w:val="9"/>
        </w:numPr>
        <w:ind w:firstLineChars="0"/>
        <w:rPr>
          <w:ins w:id="152" w:author="Qiu" w:date="2010-05-11T22:35:00Z"/>
          <w:rFonts w:ascii="Times New Roman" w:eastAsia="宋体" w:hAnsi="Times New Roman" w:cs="Times New Roman"/>
          <w:kern w:val="0"/>
          <w:szCs w:val="21"/>
        </w:rPr>
        <w:pPrChange w:id="153" w:author="Qiu" w:date="2010-05-11T22:38:00Z">
          <w:pPr>
            <w:widowControl/>
          </w:pPr>
        </w:pPrChange>
      </w:pPr>
      <w:ins w:id="154" w:author="Qiu" w:date="2010-05-11T22:35:00Z">
        <w:r>
          <w:rPr>
            <w:rFonts w:ascii="Times New Roman" w:eastAsia="宋体" w:hAnsi="Times New Roman" w:cs="Times New Roman" w:hint="eastAsia"/>
            <w:kern w:val="0"/>
            <w:szCs w:val="21"/>
          </w:rPr>
          <w:t>接口类型：</w:t>
        </w:r>
        <w:r>
          <w:rPr>
            <w:rFonts w:ascii="Times New Roman" w:eastAsia="宋体" w:hAnsi="Times New Roman" w:cs="Times New Roman"/>
            <w:kern w:val="0"/>
            <w:szCs w:val="21"/>
          </w:rPr>
          <w:t>.NET</w:t>
        </w:r>
        <w:r w:rsidR="00DB1CF0" w:rsidRPr="00DB1CF0">
          <w:rPr>
            <w:rFonts w:ascii="Times New Roman" w:eastAsia="宋体" w:hAnsi="宋体" w:cs="Times New Roman"/>
            <w:kern w:val="0"/>
            <w:szCs w:val="21"/>
            <w:rPrChange w:id="155" w:author="Qiu" w:date="2010-05-11T22:38:00Z">
              <w:rPr>
                <w:rFonts w:ascii="宋体" w:eastAsia="宋体" w:hAnsi="宋体" w:cs="Times New Roman"/>
                <w:kern w:val="0"/>
                <w:szCs w:val="21"/>
              </w:rPr>
            </w:rPrChange>
          </w:rPr>
          <w:t>接口</w:t>
        </w:r>
      </w:ins>
    </w:p>
    <w:p w:rsidR="00DB1CF0" w:rsidRDefault="00084E6F" w:rsidP="00DB1CF0">
      <w:pPr>
        <w:pStyle w:val="a6"/>
        <w:widowControl/>
        <w:numPr>
          <w:ilvl w:val="1"/>
          <w:numId w:val="9"/>
        </w:numPr>
        <w:ind w:firstLineChars="0"/>
        <w:rPr>
          <w:ins w:id="156" w:author="Qiu" w:date="2010-05-11T22:35:00Z"/>
          <w:rFonts w:ascii="Times New Roman" w:eastAsia="宋体" w:hAnsi="Times New Roman" w:cs="Times New Roman"/>
          <w:kern w:val="0"/>
          <w:szCs w:val="21"/>
        </w:rPr>
        <w:pPrChange w:id="157" w:author="Qiu" w:date="2010-05-11T22:38:00Z">
          <w:pPr>
            <w:widowControl/>
          </w:pPr>
        </w:pPrChange>
      </w:pPr>
      <w:ins w:id="158" w:author="Qiu" w:date="2010-05-11T22:35:00Z">
        <w:r>
          <w:rPr>
            <w:rFonts w:ascii="Times New Roman" w:eastAsia="宋体" w:hAnsi="Times New Roman" w:cs="Times New Roman" w:hint="eastAsia"/>
            <w:kern w:val="0"/>
            <w:szCs w:val="21"/>
          </w:rPr>
          <w:t>类：</w:t>
        </w:r>
        <w:r w:rsidR="00DB1CF0" w:rsidRPr="00DB1CF0">
          <w:rPr>
            <w:rFonts w:ascii="Times New Roman" w:eastAsia="宋体" w:hAnsi="Times New Roman" w:cs="Times New Roman"/>
            <w:kern w:val="0"/>
            <w:szCs w:val="21"/>
            <w:rPrChange w:id="159" w:author="Qiu" w:date="2010-05-11T22:38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>WebBasics.UserService</w:t>
        </w:r>
      </w:ins>
    </w:p>
    <w:p w:rsidR="00DB1CF0" w:rsidRDefault="00084E6F" w:rsidP="00DB1CF0">
      <w:pPr>
        <w:pStyle w:val="a6"/>
        <w:widowControl/>
        <w:numPr>
          <w:ilvl w:val="1"/>
          <w:numId w:val="9"/>
        </w:numPr>
        <w:ind w:firstLineChars="0"/>
        <w:rPr>
          <w:ins w:id="160" w:author="Qiu" w:date="2010-05-11T22:35:00Z"/>
          <w:rFonts w:ascii="Times New Roman" w:eastAsia="宋体" w:hAnsi="Times New Roman" w:cs="Times New Roman"/>
          <w:kern w:val="0"/>
          <w:szCs w:val="21"/>
        </w:rPr>
        <w:pPrChange w:id="161" w:author="Qiu" w:date="2010-05-11T22:38:00Z">
          <w:pPr>
            <w:widowControl/>
          </w:pPr>
        </w:pPrChange>
      </w:pPr>
      <w:ins w:id="162" w:author="Qiu" w:date="2010-05-11T22:35:00Z">
        <w:r>
          <w:rPr>
            <w:rFonts w:ascii="Times New Roman" w:eastAsia="宋体" w:hAnsi="Times New Roman" w:cs="Times New Roman" w:hint="eastAsia"/>
            <w:kern w:val="0"/>
            <w:szCs w:val="21"/>
          </w:rPr>
          <w:t>方法：</w:t>
        </w:r>
        <w:r w:rsidR="00DB1CF0" w:rsidRPr="00DB1CF0">
          <w:rPr>
            <w:rFonts w:ascii="Times New Roman" w:eastAsia="宋体" w:hAnsi="Times New Roman" w:cs="Times New Roman"/>
            <w:kern w:val="0"/>
            <w:szCs w:val="21"/>
            <w:rPrChange w:id="163" w:author="Qiu" w:date="2010-05-11T22:38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>GetUser(String username</w:t>
        </w:r>
        <w:r w:rsidR="00DB1CF0" w:rsidRPr="00DB1CF0">
          <w:rPr>
            <w:rFonts w:ascii="Times New Roman" w:eastAsia="宋体" w:hAnsi="宋体" w:cs="Times New Roman" w:hint="eastAsia"/>
            <w:kern w:val="0"/>
            <w:szCs w:val="21"/>
            <w:rPrChange w:id="164" w:author="Qiu" w:date="2010-05-11T22:38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）</w:t>
        </w:r>
      </w:ins>
    </w:p>
    <w:p w:rsidR="00DB1CF0" w:rsidRDefault="00DB1CF0" w:rsidP="00DB1CF0">
      <w:pPr>
        <w:pStyle w:val="a6"/>
        <w:widowControl/>
        <w:numPr>
          <w:ilvl w:val="2"/>
          <w:numId w:val="9"/>
        </w:numPr>
        <w:ind w:firstLineChars="0"/>
        <w:rPr>
          <w:ins w:id="165" w:author="Qiu" w:date="2010-05-11T22:35:00Z"/>
          <w:rFonts w:ascii="Times New Roman" w:eastAsia="宋体" w:hAnsi="Times New Roman" w:cs="Times New Roman"/>
          <w:kern w:val="0"/>
          <w:szCs w:val="21"/>
        </w:rPr>
        <w:pPrChange w:id="166" w:author="Qiu" w:date="2010-05-11T22:38:00Z">
          <w:pPr>
            <w:widowControl/>
          </w:pPr>
        </w:pPrChange>
      </w:pPr>
      <w:ins w:id="167" w:author="Qiu" w:date="2010-05-11T22:35:00Z">
        <w:r w:rsidRPr="00DB1CF0">
          <w:rPr>
            <w:rFonts w:ascii="Times New Roman" w:eastAsia="宋体" w:hAnsi="Times New Roman" w:cs="Times New Roman"/>
            <w:kern w:val="0"/>
            <w:szCs w:val="21"/>
            <w:rPrChange w:id="168" w:author="Qiu" w:date="2010-05-11T22:38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 xml:space="preserve">username </w:t>
        </w:r>
        <w:r w:rsidRPr="00DB1CF0">
          <w:rPr>
            <w:rFonts w:ascii="Times New Roman" w:eastAsia="宋体" w:hAnsi="宋体" w:cs="Times New Roman" w:hint="eastAsia"/>
            <w:kern w:val="0"/>
            <w:szCs w:val="21"/>
            <w:rPrChange w:id="169" w:author="Qiu" w:date="2010-05-11T22:38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：用户对象名</w:t>
        </w:r>
      </w:ins>
    </w:p>
    <w:p w:rsidR="00DB1CF0" w:rsidRDefault="00084E6F" w:rsidP="00DB1CF0">
      <w:pPr>
        <w:pStyle w:val="a6"/>
        <w:widowControl/>
        <w:numPr>
          <w:ilvl w:val="1"/>
          <w:numId w:val="9"/>
        </w:numPr>
        <w:ind w:firstLineChars="0"/>
        <w:rPr>
          <w:ins w:id="170" w:author="Qiu" w:date="2010-05-11T22:35:00Z"/>
          <w:rFonts w:ascii="Times New Roman" w:eastAsia="宋体" w:hAnsi="Times New Roman" w:cs="Times New Roman"/>
          <w:kern w:val="0"/>
          <w:szCs w:val="21"/>
        </w:rPr>
        <w:pPrChange w:id="171" w:author="Qiu" w:date="2010-05-11T22:38:00Z">
          <w:pPr>
            <w:widowControl/>
          </w:pPr>
        </w:pPrChange>
      </w:pPr>
      <w:ins w:id="172" w:author="Qiu" w:date="2010-05-11T22:35:00Z">
        <w:r>
          <w:rPr>
            <w:rFonts w:ascii="Times New Roman" w:eastAsia="宋体" w:hAnsi="Times New Roman" w:cs="Times New Roman" w:hint="eastAsia"/>
            <w:kern w:val="0"/>
            <w:szCs w:val="21"/>
          </w:rPr>
          <w:t>返回：</w:t>
        </w:r>
        <w:r>
          <w:rPr>
            <w:rFonts w:ascii="Times New Roman" w:eastAsia="宋体" w:hAnsi="Times New Roman" w:cs="Times New Roman"/>
            <w:kern w:val="0"/>
            <w:szCs w:val="21"/>
          </w:rPr>
          <w:t>WebBacics.Member.User</w:t>
        </w:r>
        <w:r w:rsidR="00DB1CF0" w:rsidRPr="00DB1CF0">
          <w:rPr>
            <w:rFonts w:ascii="Times New Roman" w:eastAsia="宋体" w:hAnsi="宋体" w:cs="Times New Roman" w:hint="eastAsia"/>
            <w:kern w:val="0"/>
            <w:szCs w:val="21"/>
            <w:rPrChange w:id="173" w:author="Qiu" w:date="2010-05-11T22:38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用户对象</w:t>
        </w:r>
      </w:ins>
    </w:p>
    <w:p w:rsidR="00DB1CF0" w:rsidRDefault="00DB1CF0" w:rsidP="00DB1CF0">
      <w:pPr>
        <w:pStyle w:val="a6"/>
        <w:widowControl/>
        <w:numPr>
          <w:ilvl w:val="1"/>
          <w:numId w:val="9"/>
        </w:numPr>
        <w:ind w:firstLineChars="0"/>
        <w:rPr>
          <w:ins w:id="174" w:author="Qiu" w:date="2010-05-11T22:35:00Z"/>
          <w:rFonts w:ascii="Times New Roman" w:eastAsia="宋体" w:hAnsi="Times New Roman" w:cs="Times New Roman"/>
          <w:kern w:val="0"/>
          <w:szCs w:val="21"/>
        </w:rPr>
        <w:pPrChange w:id="175" w:author="Qiu" w:date="2010-05-11T22:38:00Z">
          <w:pPr>
            <w:widowControl/>
          </w:pPr>
        </w:pPrChange>
      </w:pPr>
      <w:ins w:id="176" w:author="Qiu" w:date="2010-05-11T22:35:00Z">
        <w:r w:rsidRPr="00DB1CF0">
          <w:rPr>
            <w:rFonts w:ascii="Times New Roman" w:eastAsia="宋体" w:hAnsi="宋体" w:cs="Times New Roman" w:hint="eastAsia"/>
            <w:kern w:val="0"/>
            <w:szCs w:val="21"/>
            <w:rPrChange w:id="177" w:author="Qiu" w:date="2010-05-11T22:38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注意：返回的</w:t>
        </w:r>
        <w:r w:rsidR="00084E6F">
          <w:rPr>
            <w:rFonts w:ascii="Times New Roman" w:eastAsia="宋体" w:hAnsi="Times New Roman" w:cs="Times New Roman"/>
            <w:kern w:val="0"/>
            <w:szCs w:val="21"/>
          </w:rPr>
          <w:t>Password</w:t>
        </w:r>
        <w:r w:rsidRPr="00DB1CF0">
          <w:rPr>
            <w:rFonts w:ascii="Times New Roman" w:eastAsia="宋体" w:hAnsi="宋体" w:cs="Times New Roman" w:hint="eastAsia"/>
            <w:kern w:val="0"/>
            <w:szCs w:val="21"/>
            <w:rPrChange w:id="178" w:author="Qiu" w:date="2010-05-11T22:38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为经过</w:t>
        </w:r>
        <w:r w:rsidR="00084E6F">
          <w:rPr>
            <w:rFonts w:ascii="Times New Roman" w:eastAsia="宋体" w:hAnsi="Times New Roman" w:cs="Times New Roman"/>
            <w:kern w:val="0"/>
            <w:szCs w:val="21"/>
          </w:rPr>
          <w:t>MD5</w:t>
        </w:r>
        <w:r w:rsidRPr="00DB1CF0">
          <w:rPr>
            <w:rFonts w:ascii="Times New Roman" w:eastAsia="宋体" w:hAnsi="宋体" w:cs="Times New Roman" w:hint="eastAsia"/>
            <w:kern w:val="0"/>
            <w:szCs w:val="21"/>
            <w:rPrChange w:id="179" w:author="Qiu" w:date="2010-05-11T22:38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加密的</w:t>
        </w:r>
      </w:ins>
    </w:p>
    <w:p w:rsidR="0073718D" w:rsidRPr="0073718D" w:rsidRDefault="0073718D" w:rsidP="0073718D">
      <w:pPr>
        <w:widowControl/>
        <w:ind w:firstLine="420"/>
        <w:rPr>
          <w:ins w:id="180" w:author="Qiu" w:date="2010-05-11T22:35:00Z"/>
          <w:rFonts w:ascii="Times New Roman" w:eastAsia="宋体" w:hAnsi="Times New Roman" w:cs="Times New Roman"/>
          <w:kern w:val="0"/>
          <w:szCs w:val="21"/>
        </w:rPr>
      </w:pPr>
    </w:p>
    <w:p w:rsidR="00DB1CF0" w:rsidRDefault="00DB1CF0" w:rsidP="00DB1CF0">
      <w:pPr>
        <w:pStyle w:val="a6"/>
        <w:widowControl/>
        <w:numPr>
          <w:ilvl w:val="0"/>
          <w:numId w:val="9"/>
        </w:numPr>
        <w:ind w:firstLineChars="0"/>
        <w:rPr>
          <w:ins w:id="181" w:author="Qiu" w:date="2010-05-11T22:35:00Z"/>
          <w:rFonts w:ascii="Times New Roman" w:eastAsia="宋体" w:hAnsi="Times New Roman" w:cs="Times New Roman"/>
          <w:kern w:val="0"/>
          <w:szCs w:val="21"/>
        </w:rPr>
        <w:pPrChange w:id="182" w:author="Qiu" w:date="2010-05-11T22:38:00Z">
          <w:pPr>
            <w:widowControl/>
          </w:pPr>
        </w:pPrChange>
      </w:pPr>
      <w:ins w:id="183" w:author="Qiu" w:date="2010-05-11T22:35:00Z">
        <w:r w:rsidRPr="00DB1CF0">
          <w:rPr>
            <w:rFonts w:ascii="Times New Roman" w:eastAsia="宋体" w:hAnsi="宋体" w:cs="Times New Roman" w:hint="eastAsia"/>
            <w:kern w:val="0"/>
            <w:szCs w:val="21"/>
            <w:rPrChange w:id="184" w:author="Qiu" w:date="2010-05-11T22:38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其他用户接口，可以参考</w:t>
        </w:r>
        <w:r w:rsidR="00084E6F">
          <w:rPr>
            <w:rFonts w:ascii="Times New Roman" w:eastAsia="宋体" w:hAnsi="Times New Roman" w:cs="Times New Roman"/>
            <w:kern w:val="0"/>
            <w:szCs w:val="21"/>
          </w:rPr>
          <w:t>WebBasics.UserService</w:t>
        </w:r>
        <w:r w:rsidRPr="00DB1CF0">
          <w:rPr>
            <w:rFonts w:ascii="Times New Roman" w:eastAsia="宋体" w:hAnsi="宋体" w:cs="Times New Roman" w:hint="eastAsia"/>
            <w:kern w:val="0"/>
            <w:szCs w:val="21"/>
            <w:rPrChange w:id="185" w:author="Qiu" w:date="2010-05-11T22:38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类中实现的其他方法，可参考</w:t>
        </w:r>
        <w:r w:rsidR="00084E6F">
          <w:rPr>
            <w:rFonts w:ascii="Times New Roman" w:eastAsia="宋体" w:hAnsi="Times New Roman" w:cs="Times New Roman"/>
            <w:kern w:val="0"/>
            <w:szCs w:val="21"/>
          </w:rPr>
          <w:t>IUserService</w:t>
        </w:r>
        <w:r w:rsidRPr="00DB1CF0">
          <w:rPr>
            <w:rFonts w:ascii="Times New Roman" w:eastAsia="宋体" w:hAnsi="宋体" w:cs="Times New Roman" w:hint="eastAsia"/>
            <w:kern w:val="0"/>
            <w:szCs w:val="21"/>
            <w:rPrChange w:id="186" w:author="Qiu" w:date="2010-05-11T22:38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接口中的注释</w:t>
        </w:r>
      </w:ins>
    </w:p>
    <w:p w:rsidR="0073718D" w:rsidRPr="0073718D" w:rsidRDefault="0073718D" w:rsidP="0073718D">
      <w:pPr>
        <w:widowControl/>
        <w:ind w:firstLine="420"/>
        <w:rPr>
          <w:ins w:id="187" w:author="Qiu" w:date="2010-05-11T22:35:00Z"/>
          <w:rFonts w:ascii="Times New Roman" w:eastAsia="宋体" w:hAnsi="Times New Roman" w:cs="Times New Roman"/>
          <w:kern w:val="0"/>
          <w:szCs w:val="21"/>
        </w:rPr>
      </w:pPr>
    </w:p>
    <w:p w:rsidR="0073718D" w:rsidRPr="0073718D" w:rsidRDefault="0073718D" w:rsidP="0073718D">
      <w:pPr>
        <w:widowControl/>
        <w:ind w:firstLine="420"/>
        <w:rPr>
          <w:ins w:id="188" w:author="Qiu" w:date="2010-05-11T22:35:00Z"/>
          <w:rFonts w:ascii="Times New Roman" w:eastAsia="宋体" w:hAnsi="Times New Roman" w:cs="Times New Roman"/>
          <w:kern w:val="0"/>
          <w:szCs w:val="21"/>
          <w:rPrChange w:id="189" w:author="Qiu" w:date="2010-05-11T22:36:00Z">
            <w:rPr>
              <w:ins w:id="190" w:author="Qiu" w:date="2010-05-11T22:35:00Z"/>
              <w:rFonts w:ascii="宋体" w:eastAsia="宋体" w:hAnsi="宋体" w:cs="宋体"/>
              <w:kern w:val="0"/>
              <w:szCs w:val="21"/>
            </w:rPr>
          </w:rPrChange>
        </w:rPr>
      </w:pPr>
    </w:p>
    <w:p w:rsidR="00DB1CF0" w:rsidRPr="00DB1CF0" w:rsidRDefault="00DB1CF0" w:rsidP="00DB1CF0">
      <w:pPr>
        <w:pStyle w:val="a6"/>
        <w:widowControl/>
        <w:numPr>
          <w:ilvl w:val="0"/>
          <w:numId w:val="3"/>
        </w:numPr>
        <w:ind w:firstLineChars="0"/>
        <w:jc w:val="left"/>
        <w:rPr>
          <w:ins w:id="191" w:author="Qiu" w:date="2010-05-11T22:37:00Z"/>
          <w:rFonts w:ascii="Times New Roman" w:eastAsia="宋体" w:hAnsi="Times New Roman" w:cs="Times New Roman"/>
          <w:kern w:val="0"/>
          <w:sz w:val="32"/>
          <w:szCs w:val="32"/>
          <w:rPrChange w:id="192" w:author="Qiu" w:date="2010-05-11T22:37:00Z">
            <w:rPr>
              <w:ins w:id="193" w:author="Qiu" w:date="2010-05-11T22:37:00Z"/>
              <w:rFonts w:ascii="Times New Roman" w:eastAsia="宋体" w:hAnsi="宋体" w:cs="Times New Roman"/>
              <w:kern w:val="0"/>
              <w:sz w:val="32"/>
              <w:szCs w:val="32"/>
            </w:rPr>
          </w:rPrChange>
        </w:rPr>
        <w:pPrChange w:id="194" w:author="Qiu" w:date="2010-05-11T22:37:00Z">
          <w:pPr>
            <w:widowControl/>
            <w:ind w:left="420"/>
          </w:pPr>
        </w:pPrChange>
      </w:pPr>
      <w:ins w:id="195" w:author="Qiu" w:date="2010-05-11T22:35:00Z">
        <w:r w:rsidRPr="00DB1CF0">
          <w:rPr>
            <w:rFonts w:ascii="Times New Roman" w:eastAsia="宋体" w:hAnsi="宋体" w:cs="Times New Roman" w:hint="eastAsia"/>
            <w:kern w:val="0"/>
            <w:sz w:val="32"/>
            <w:szCs w:val="32"/>
            <w:rPrChange w:id="196" w:author="Qiu" w:date="2010-05-11T22:36:00Z">
              <w:rPr>
                <w:rFonts w:ascii="宋体" w:eastAsia="宋体" w:hAnsi="宋体" w:cs="Times New Roman" w:hint="eastAsia"/>
                <w:kern w:val="0"/>
                <w:sz w:val="32"/>
                <w:szCs w:val="32"/>
              </w:rPr>
            </w:rPrChange>
          </w:rPr>
          <w:t>孩子相关接口</w:t>
        </w:r>
      </w:ins>
    </w:p>
    <w:p w:rsidR="00DB1CF0" w:rsidRPr="00DB1CF0" w:rsidRDefault="00DB1CF0" w:rsidP="00DB1CF0">
      <w:pPr>
        <w:pStyle w:val="a6"/>
        <w:widowControl/>
        <w:ind w:left="420" w:firstLineChars="0" w:firstLine="0"/>
        <w:jc w:val="left"/>
        <w:rPr>
          <w:ins w:id="197" w:author="Qiu" w:date="2010-05-11T22:37:00Z"/>
          <w:rFonts w:ascii="Times New Roman" w:eastAsia="宋体" w:hAnsi="Times New Roman" w:cs="Times New Roman"/>
          <w:kern w:val="0"/>
          <w:sz w:val="32"/>
          <w:szCs w:val="32"/>
          <w:rPrChange w:id="198" w:author="Qiu" w:date="2010-05-11T22:37:00Z">
            <w:rPr>
              <w:ins w:id="199" w:author="Qiu" w:date="2010-05-11T22:37:00Z"/>
              <w:kern w:val="0"/>
            </w:rPr>
          </w:rPrChange>
        </w:rPr>
        <w:pPrChange w:id="200" w:author="Qiu" w:date="2010-05-11T22:37:00Z">
          <w:pPr>
            <w:widowControl/>
            <w:ind w:left="420"/>
          </w:pPr>
        </w:pPrChange>
      </w:pPr>
      <w:ins w:id="201" w:author="Qiu" w:date="2010-05-11T22:35:00Z">
        <w:r w:rsidRPr="00DB1CF0">
          <w:rPr>
            <w:rFonts w:ascii="Times New Roman" w:eastAsia="宋体" w:hAnsi="Times New Roman" w:cs="Times New Roman"/>
            <w:kern w:val="0"/>
            <w:sz w:val="28"/>
            <w:szCs w:val="28"/>
            <w:rPrChange w:id="202" w:author="Qiu" w:date="2010-05-11T22:37:00Z">
              <w:rPr>
                <w:rFonts w:ascii="宋体" w:eastAsia="宋体" w:hAnsi="宋体" w:cs="Times New Roman"/>
                <w:kern w:val="0"/>
                <w:sz w:val="28"/>
                <w:szCs w:val="28"/>
              </w:rPr>
            </w:rPrChange>
          </w:rPr>
          <w:t>class ChildService:I ChildService</w:t>
        </w:r>
      </w:ins>
    </w:p>
    <w:p w:rsidR="00DB1CF0" w:rsidRPr="00DB1CF0" w:rsidRDefault="00084E6F">
      <w:pPr>
        <w:widowControl/>
        <w:ind w:left="420"/>
        <w:rPr>
          <w:ins w:id="203" w:author="Qiu" w:date="2010-05-11T22:35:00Z"/>
          <w:rFonts w:ascii="Times New Roman" w:eastAsia="宋体" w:hAnsi="Times New Roman" w:cs="Times New Roman"/>
          <w:kern w:val="0"/>
          <w:sz w:val="28"/>
          <w:szCs w:val="28"/>
          <w:rPrChange w:id="204" w:author="Qiu" w:date="2010-05-11T22:37:00Z">
            <w:rPr>
              <w:ins w:id="205" w:author="Qiu" w:date="2010-05-11T22:35:00Z"/>
              <w:rFonts w:ascii="宋体" w:eastAsia="宋体" w:hAnsi="宋体" w:cs="Times New Roman"/>
              <w:kern w:val="0"/>
              <w:szCs w:val="21"/>
            </w:rPr>
          </w:rPrChange>
        </w:rPr>
      </w:pPr>
      <w:ins w:id="206" w:author="Qiu" w:date="2010-05-11T22:35:00Z">
        <w:r>
          <w:rPr>
            <w:rFonts w:ascii="Times New Roman" w:eastAsia="宋体" w:hAnsi="Times New Roman" w:cs="Times New Roman"/>
            <w:kern w:val="0"/>
            <w:sz w:val="28"/>
            <w:szCs w:val="28"/>
          </w:rPr>
          <w:t>I</w:t>
        </w:r>
        <w:r w:rsidR="00DB1CF0" w:rsidRPr="00DB1CF0">
          <w:rPr>
            <w:rFonts w:ascii="Times New Roman" w:eastAsia="宋体" w:hAnsi="Times New Roman" w:cs="Times New Roman"/>
            <w:kern w:val="0"/>
            <w:sz w:val="28"/>
            <w:szCs w:val="28"/>
            <w:rPrChange w:id="207" w:author="Qiu" w:date="2010-05-11T22:36:00Z">
              <w:rPr>
                <w:rFonts w:ascii="宋体" w:eastAsia="宋体" w:hAnsi="宋体" w:cs="Times New Roman"/>
                <w:kern w:val="0"/>
                <w:sz w:val="28"/>
                <w:szCs w:val="28"/>
              </w:rPr>
            </w:rPrChange>
          </w:rPr>
          <w:t xml:space="preserve">ChildService </w:t>
        </w:r>
        <w:r w:rsidR="00DB1CF0" w:rsidRPr="00DB1CF0">
          <w:rPr>
            <w:rFonts w:ascii="Times New Roman" w:eastAsia="宋体" w:hAnsi="宋体" w:cs="Times New Roman" w:hint="eastAsia"/>
            <w:kern w:val="0"/>
            <w:sz w:val="28"/>
            <w:szCs w:val="28"/>
            <w:rPrChange w:id="208" w:author="Qiu" w:date="2010-05-11T22:36:00Z">
              <w:rPr>
                <w:rFonts w:ascii="宋体" w:eastAsia="宋体" w:hAnsi="宋体" w:cs="Times New Roman" w:hint="eastAsia"/>
                <w:kern w:val="0"/>
                <w:sz w:val="28"/>
                <w:szCs w:val="28"/>
              </w:rPr>
            </w:rPrChange>
          </w:rPr>
          <w:t>中具有详细的注释可供参考</w:t>
        </w:r>
      </w:ins>
    </w:p>
    <w:p w:rsidR="00DB1CF0" w:rsidRDefault="00DB1CF0" w:rsidP="00DB1CF0">
      <w:pPr>
        <w:pStyle w:val="a6"/>
        <w:widowControl/>
        <w:numPr>
          <w:ilvl w:val="0"/>
          <w:numId w:val="7"/>
        </w:numPr>
        <w:ind w:firstLineChars="0"/>
        <w:rPr>
          <w:ins w:id="209" w:author="Qiu" w:date="2010-05-11T22:35:00Z"/>
          <w:rFonts w:ascii="Times New Roman" w:eastAsia="宋体" w:hAnsi="Times New Roman" w:cs="Times New Roman"/>
          <w:kern w:val="0"/>
          <w:szCs w:val="21"/>
        </w:rPr>
        <w:pPrChange w:id="210" w:author="Qiu" w:date="2010-05-11T22:37:00Z">
          <w:pPr>
            <w:widowControl/>
          </w:pPr>
        </w:pPrChange>
      </w:pPr>
      <w:ins w:id="211" w:author="Qiu" w:date="2010-05-11T22:35:00Z">
        <w:r w:rsidRPr="00DB1CF0">
          <w:rPr>
            <w:rFonts w:ascii="Times New Roman" w:eastAsia="宋体" w:hAnsi="宋体" w:cs="Times New Roman" w:hint="eastAsia"/>
            <w:kern w:val="0"/>
            <w:szCs w:val="21"/>
            <w:rPrChange w:id="212" w:author="Qiu" w:date="2010-05-11T22:37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添加孩子</w:t>
        </w:r>
      </w:ins>
    </w:p>
    <w:p w:rsidR="00DB1CF0" w:rsidRDefault="00084E6F" w:rsidP="00DB1CF0">
      <w:pPr>
        <w:pStyle w:val="a6"/>
        <w:widowControl/>
        <w:numPr>
          <w:ilvl w:val="0"/>
          <w:numId w:val="6"/>
        </w:numPr>
        <w:ind w:firstLineChars="0"/>
        <w:rPr>
          <w:ins w:id="213" w:author="Qiu" w:date="2010-05-11T22:35:00Z"/>
          <w:rFonts w:ascii="Times New Roman" w:eastAsia="宋体" w:hAnsi="Times New Roman" w:cs="Times New Roman"/>
          <w:kern w:val="0"/>
          <w:szCs w:val="21"/>
        </w:rPr>
        <w:pPrChange w:id="214" w:author="Qiu" w:date="2010-05-11T22:37:00Z">
          <w:pPr>
            <w:widowControl/>
          </w:pPr>
        </w:pPrChange>
      </w:pPr>
      <w:ins w:id="215" w:author="Qiu" w:date="2010-05-11T22:35:00Z">
        <w:r>
          <w:rPr>
            <w:rFonts w:ascii="Times New Roman" w:eastAsia="宋体" w:hAnsi="Times New Roman" w:cs="Times New Roman" w:hint="eastAsia"/>
            <w:kern w:val="0"/>
            <w:szCs w:val="21"/>
          </w:rPr>
          <w:t>接口类型：</w:t>
        </w:r>
        <w:r>
          <w:rPr>
            <w:rFonts w:ascii="Times New Roman" w:eastAsia="宋体" w:hAnsi="Times New Roman" w:cs="Times New Roman"/>
            <w:kern w:val="0"/>
            <w:szCs w:val="21"/>
          </w:rPr>
          <w:t>.NET</w:t>
        </w:r>
        <w:r w:rsidR="00DB1CF0" w:rsidRPr="00DB1CF0">
          <w:rPr>
            <w:rFonts w:ascii="Times New Roman" w:eastAsia="宋体" w:hAnsi="宋体" w:cs="Times New Roman"/>
            <w:kern w:val="0"/>
            <w:szCs w:val="21"/>
            <w:rPrChange w:id="216" w:author="Qiu" w:date="2010-05-11T22:37:00Z">
              <w:rPr>
                <w:rFonts w:ascii="宋体" w:eastAsia="宋体" w:hAnsi="宋体" w:cs="Times New Roman"/>
                <w:kern w:val="0"/>
                <w:szCs w:val="21"/>
              </w:rPr>
            </w:rPrChange>
          </w:rPr>
          <w:t>接口</w:t>
        </w:r>
      </w:ins>
    </w:p>
    <w:p w:rsidR="00DB1CF0" w:rsidRDefault="00084E6F" w:rsidP="00DB1CF0">
      <w:pPr>
        <w:pStyle w:val="a6"/>
        <w:widowControl/>
        <w:numPr>
          <w:ilvl w:val="0"/>
          <w:numId w:val="6"/>
        </w:numPr>
        <w:ind w:firstLineChars="0"/>
        <w:rPr>
          <w:ins w:id="217" w:author="Qiu" w:date="2010-05-11T22:35:00Z"/>
          <w:rFonts w:ascii="Times New Roman" w:eastAsia="宋体" w:hAnsi="Times New Roman" w:cs="Times New Roman"/>
          <w:kern w:val="0"/>
          <w:szCs w:val="21"/>
        </w:rPr>
        <w:pPrChange w:id="218" w:author="Qiu" w:date="2010-05-11T22:37:00Z">
          <w:pPr>
            <w:widowControl/>
          </w:pPr>
        </w:pPrChange>
      </w:pPr>
      <w:ins w:id="219" w:author="Qiu" w:date="2010-05-11T22:35:00Z">
        <w:r>
          <w:rPr>
            <w:rFonts w:ascii="Times New Roman" w:eastAsia="宋体" w:hAnsi="Times New Roman" w:cs="Times New Roman" w:hint="eastAsia"/>
            <w:kern w:val="0"/>
            <w:szCs w:val="21"/>
          </w:rPr>
          <w:t>类：</w:t>
        </w:r>
        <w:r w:rsidR="00DB1CF0" w:rsidRPr="00DB1CF0">
          <w:rPr>
            <w:rFonts w:ascii="Times New Roman" w:eastAsia="宋体" w:hAnsi="Times New Roman" w:cs="Times New Roman"/>
            <w:kern w:val="0"/>
            <w:szCs w:val="21"/>
            <w:rPrChange w:id="220" w:author="Qiu" w:date="2010-05-11T22:37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>YouTong.ChildService</w:t>
        </w:r>
      </w:ins>
    </w:p>
    <w:p w:rsidR="00DB1CF0" w:rsidRDefault="00084E6F" w:rsidP="00DB1CF0">
      <w:pPr>
        <w:pStyle w:val="a6"/>
        <w:widowControl/>
        <w:numPr>
          <w:ilvl w:val="0"/>
          <w:numId w:val="6"/>
        </w:numPr>
        <w:ind w:firstLineChars="0"/>
        <w:rPr>
          <w:ins w:id="221" w:author="Qiu" w:date="2010-05-11T22:35:00Z"/>
          <w:rFonts w:ascii="Times New Roman" w:eastAsia="宋体" w:hAnsi="Times New Roman" w:cs="Times New Roman"/>
          <w:kern w:val="0"/>
          <w:szCs w:val="21"/>
        </w:rPr>
        <w:pPrChange w:id="222" w:author="Qiu" w:date="2010-05-11T22:37:00Z">
          <w:pPr>
            <w:widowControl/>
          </w:pPr>
        </w:pPrChange>
      </w:pPr>
      <w:ins w:id="223" w:author="Qiu" w:date="2010-05-11T22:35:00Z">
        <w:r>
          <w:rPr>
            <w:rFonts w:ascii="Times New Roman" w:eastAsia="宋体" w:hAnsi="Times New Roman" w:cs="Times New Roman" w:hint="eastAsia"/>
            <w:kern w:val="0"/>
            <w:szCs w:val="21"/>
          </w:rPr>
          <w:t>方法：</w:t>
        </w:r>
        <w:r w:rsidR="00DB1CF0" w:rsidRPr="00DB1CF0">
          <w:rPr>
            <w:rFonts w:ascii="Times New Roman" w:eastAsia="宋体" w:hAnsi="Times New Roman" w:cs="Times New Roman"/>
            <w:kern w:val="0"/>
            <w:szCs w:val="21"/>
            <w:rPrChange w:id="224" w:author="Qiu" w:date="2010-05-11T22:37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>AddChild(Child child)</w:t>
        </w:r>
      </w:ins>
    </w:p>
    <w:p w:rsidR="00DB1CF0" w:rsidRDefault="00DB1CF0" w:rsidP="00DB1CF0">
      <w:pPr>
        <w:pStyle w:val="a6"/>
        <w:widowControl/>
        <w:numPr>
          <w:ilvl w:val="1"/>
          <w:numId w:val="6"/>
        </w:numPr>
        <w:ind w:firstLineChars="0"/>
        <w:rPr>
          <w:ins w:id="225" w:author="Qiu" w:date="2010-05-11T22:35:00Z"/>
          <w:rFonts w:ascii="Times New Roman" w:eastAsia="宋体" w:hAnsi="Times New Roman" w:cs="Times New Roman"/>
          <w:kern w:val="0"/>
          <w:szCs w:val="21"/>
        </w:rPr>
        <w:pPrChange w:id="226" w:author="Qiu" w:date="2010-05-11T22:37:00Z">
          <w:pPr>
            <w:widowControl/>
          </w:pPr>
        </w:pPrChange>
      </w:pPr>
      <w:ins w:id="227" w:author="Qiu" w:date="2010-05-11T22:35:00Z">
        <w:r w:rsidRPr="00DB1CF0">
          <w:rPr>
            <w:rFonts w:ascii="Times New Roman" w:eastAsia="宋体" w:hAnsi="Times New Roman" w:cs="Times New Roman"/>
            <w:kern w:val="0"/>
            <w:szCs w:val="21"/>
            <w:rPrChange w:id="228" w:author="Qiu" w:date="2010-05-11T22:37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 xml:space="preserve">child </w:t>
        </w:r>
        <w:r w:rsidRPr="00DB1CF0">
          <w:rPr>
            <w:rFonts w:ascii="Times New Roman" w:eastAsia="宋体" w:hAnsi="宋体" w:cs="Times New Roman" w:hint="eastAsia"/>
            <w:kern w:val="0"/>
            <w:szCs w:val="21"/>
            <w:rPrChange w:id="229" w:author="Qiu" w:date="2010-05-11T22:37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：</w:t>
        </w:r>
        <w:r w:rsidRPr="00DB1CF0">
          <w:rPr>
            <w:rFonts w:ascii="Times New Roman" w:eastAsia="宋体" w:hAnsi="Times New Roman" w:cs="Times New Roman"/>
            <w:kern w:val="0"/>
            <w:szCs w:val="21"/>
            <w:rPrChange w:id="230" w:author="Qiu" w:date="2010-05-11T22:37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 xml:space="preserve"> YouTong.Model.Child</w:t>
        </w:r>
        <w:r w:rsidRPr="00DB1CF0">
          <w:rPr>
            <w:rFonts w:ascii="Times New Roman" w:eastAsia="宋体" w:hAnsi="宋体" w:cs="Times New Roman" w:hint="eastAsia"/>
            <w:kern w:val="0"/>
            <w:szCs w:val="21"/>
            <w:rPrChange w:id="231" w:author="Qiu" w:date="2010-05-11T22:37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用户对象</w:t>
        </w:r>
      </w:ins>
    </w:p>
    <w:p w:rsidR="00DB1CF0" w:rsidRPr="00DB1CF0" w:rsidRDefault="00084E6F" w:rsidP="00DB1CF0">
      <w:pPr>
        <w:pStyle w:val="a6"/>
        <w:widowControl/>
        <w:numPr>
          <w:ilvl w:val="0"/>
          <w:numId w:val="6"/>
        </w:numPr>
        <w:ind w:firstLineChars="0"/>
        <w:rPr>
          <w:ins w:id="232" w:author="Qiu" w:date="2010-05-11T22:35:00Z"/>
          <w:rFonts w:ascii="Times New Roman" w:eastAsia="宋体" w:hAnsi="Times New Roman" w:cs="Times New Roman"/>
          <w:kern w:val="0"/>
          <w:szCs w:val="21"/>
          <w:rPrChange w:id="233" w:author="Qiu" w:date="2010-05-11T22:37:00Z">
            <w:rPr>
              <w:ins w:id="234" w:author="Qiu" w:date="2010-05-11T22:35:00Z"/>
              <w:rFonts w:ascii="宋体" w:eastAsia="宋体" w:hAnsi="宋体" w:cs="宋体"/>
              <w:kern w:val="0"/>
              <w:szCs w:val="21"/>
            </w:rPr>
          </w:rPrChange>
        </w:rPr>
        <w:pPrChange w:id="235" w:author="Qiu" w:date="2010-05-11T22:37:00Z">
          <w:pPr>
            <w:widowControl/>
          </w:pPr>
        </w:pPrChange>
      </w:pPr>
      <w:ins w:id="236" w:author="Qiu" w:date="2010-05-11T22:35:00Z">
        <w:r>
          <w:rPr>
            <w:rFonts w:ascii="Times New Roman" w:eastAsia="宋体" w:hAnsi="Times New Roman" w:cs="Times New Roman" w:hint="eastAsia"/>
            <w:kern w:val="0"/>
            <w:szCs w:val="21"/>
          </w:rPr>
          <w:t>返回：</w:t>
        </w:r>
        <w:r w:rsidR="00DB1CF0" w:rsidRPr="00DB1CF0">
          <w:rPr>
            <w:rFonts w:ascii="Times New Roman" w:eastAsia="宋体" w:hAnsi="Times New Roman" w:cs="Times New Roman"/>
            <w:kern w:val="0"/>
            <w:szCs w:val="21"/>
            <w:rPrChange w:id="237" w:author="Qiu" w:date="2010-05-11T22:37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>void</w:t>
        </w:r>
      </w:ins>
    </w:p>
    <w:p w:rsidR="0073718D" w:rsidRPr="0073718D" w:rsidRDefault="0073718D" w:rsidP="0073718D">
      <w:pPr>
        <w:widowControl/>
        <w:ind w:left="840" w:firstLine="420"/>
        <w:rPr>
          <w:ins w:id="238" w:author="Qiu" w:date="2010-05-11T22:35:00Z"/>
          <w:rFonts w:ascii="Times New Roman" w:eastAsia="宋体" w:hAnsi="Times New Roman" w:cs="Times New Roman"/>
          <w:kern w:val="0"/>
          <w:szCs w:val="21"/>
        </w:rPr>
      </w:pPr>
    </w:p>
    <w:p w:rsidR="00DB1CF0" w:rsidRDefault="00DB1CF0" w:rsidP="00DB1CF0">
      <w:pPr>
        <w:pStyle w:val="a6"/>
        <w:widowControl/>
        <w:numPr>
          <w:ilvl w:val="0"/>
          <w:numId w:val="7"/>
        </w:numPr>
        <w:ind w:firstLineChars="0"/>
        <w:rPr>
          <w:ins w:id="239" w:author="Qiu" w:date="2010-05-11T22:35:00Z"/>
          <w:rFonts w:ascii="Times New Roman" w:eastAsia="宋体" w:hAnsi="Times New Roman" w:cs="Times New Roman"/>
          <w:kern w:val="0"/>
          <w:szCs w:val="21"/>
        </w:rPr>
        <w:pPrChange w:id="240" w:author="Qiu" w:date="2010-05-11T22:37:00Z">
          <w:pPr>
            <w:widowControl/>
          </w:pPr>
        </w:pPrChange>
      </w:pPr>
      <w:ins w:id="241" w:author="Qiu" w:date="2010-05-11T22:35:00Z">
        <w:r w:rsidRPr="00DB1CF0">
          <w:rPr>
            <w:rFonts w:ascii="Times New Roman" w:eastAsia="宋体" w:hAnsi="宋体" w:cs="Times New Roman" w:hint="eastAsia"/>
            <w:kern w:val="0"/>
            <w:szCs w:val="21"/>
            <w:rPrChange w:id="242" w:author="Qiu" w:date="2010-05-11T22:37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修改孩子</w:t>
        </w:r>
      </w:ins>
    </w:p>
    <w:p w:rsidR="00DB1CF0" w:rsidRDefault="00084E6F" w:rsidP="00DB1CF0">
      <w:pPr>
        <w:pStyle w:val="a6"/>
        <w:widowControl/>
        <w:numPr>
          <w:ilvl w:val="1"/>
          <w:numId w:val="7"/>
        </w:numPr>
        <w:ind w:firstLineChars="0"/>
        <w:rPr>
          <w:ins w:id="243" w:author="Qiu" w:date="2010-05-11T22:35:00Z"/>
          <w:rFonts w:ascii="Times New Roman" w:eastAsia="宋体" w:hAnsi="Times New Roman" w:cs="Times New Roman"/>
          <w:kern w:val="0"/>
          <w:szCs w:val="21"/>
        </w:rPr>
        <w:pPrChange w:id="244" w:author="Qiu" w:date="2010-05-11T22:38:00Z">
          <w:pPr>
            <w:widowControl/>
          </w:pPr>
        </w:pPrChange>
      </w:pPr>
      <w:ins w:id="245" w:author="Qiu" w:date="2010-05-11T22:35:00Z">
        <w:r>
          <w:rPr>
            <w:rFonts w:ascii="Times New Roman" w:eastAsia="宋体" w:hAnsi="Times New Roman" w:cs="Times New Roman" w:hint="eastAsia"/>
            <w:kern w:val="0"/>
            <w:szCs w:val="21"/>
          </w:rPr>
          <w:t>接口类型：</w:t>
        </w:r>
        <w:r>
          <w:rPr>
            <w:rFonts w:ascii="Times New Roman" w:eastAsia="宋体" w:hAnsi="Times New Roman" w:cs="Times New Roman"/>
            <w:kern w:val="0"/>
            <w:szCs w:val="21"/>
          </w:rPr>
          <w:t>.NET</w:t>
        </w:r>
        <w:r w:rsidR="00DB1CF0" w:rsidRPr="00DB1CF0">
          <w:rPr>
            <w:rFonts w:ascii="Times New Roman" w:eastAsia="宋体" w:hAnsi="宋体" w:cs="Times New Roman"/>
            <w:kern w:val="0"/>
            <w:szCs w:val="21"/>
            <w:rPrChange w:id="246" w:author="Qiu" w:date="2010-05-11T22:38:00Z">
              <w:rPr>
                <w:rFonts w:ascii="宋体" w:eastAsia="宋体" w:hAnsi="宋体" w:cs="Times New Roman"/>
                <w:kern w:val="0"/>
                <w:szCs w:val="21"/>
              </w:rPr>
            </w:rPrChange>
          </w:rPr>
          <w:t>接口</w:t>
        </w:r>
      </w:ins>
    </w:p>
    <w:p w:rsidR="00DB1CF0" w:rsidRDefault="00084E6F" w:rsidP="00DB1CF0">
      <w:pPr>
        <w:pStyle w:val="a6"/>
        <w:widowControl/>
        <w:numPr>
          <w:ilvl w:val="1"/>
          <w:numId w:val="7"/>
        </w:numPr>
        <w:ind w:firstLineChars="0"/>
        <w:rPr>
          <w:ins w:id="247" w:author="Qiu" w:date="2010-05-11T22:35:00Z"/>
          <w:rFonts w:ascii="Times New Roman" w:eastAsia="宋体" w:hAnsi="Times New Roman" w:cs="Times New Roman"/>
          <w:kern w:val="0"/>
          <w:szCs w:val="21"/>
        </w:rPr>
        <w:pPrChange w:id="248" w:author="Qiu" w:date="2010-05-11T22:38:00Z">
          <w:pPr>
            <w:widowControl/>
          </w:pPr>
        </w:pPrChange>
      </w:pPr>
      <w:ins w:id="249" w:author="Qiu" w:date="2010-05-11T22:35:00Z">
        <w:r>
          <w:rPr>
            <w:rFonts w:ascii="Times New Roman" w:eastAsia="宋体" w:hAnsi="Times New Roman" w:cs="Times New Roman" w:hint="eastAsia"/>
            <w:kern w:val="0"/>
            <w:szCs w:val="21"/>
          </w:rPr>
          <w:t>类：</w:t>
        </w:r>
        <w:r w:rsidR="00DB1CF0" w:rsidRPr="00DB1CF0">
          <w:rPr>
            <w:rFonts w:ascii="Times New Roman" w:eastAsia="宋体" w:hAnsi="Times New Roman" w:cs="Times New Roman"/>
            <w:kern w:val="0"/>
            <w:szCs w:val="21"/>
            <w:rPrChange w:id="250" w:author="Qiu" w:date="2010-05-11T22:38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>YouTong.ChildService</w:t>
        </w:r>
      </w:ins>
    </w:p>
    <w:p w:rsidR="00DB1CF0" w:rsidRDefault="00084E6F" w:rsidP="00DB1CF0">
      <w:pPr>
        <w:pStyle w:val="a6"/>
        <w:widowControl/>
        <w:numPr>
          <w:ilvl w:val="1"/>
          <w:numId w:val="7"/>
        </w:numPr>
        <w:ind w:firstLineChars="0"/>
        <w:rPr>
          <w:ins w:id="251" w:author="Qiu" w:date="2010-05-11T22:39:00Z"/>
          <w:rFonts w:ascii="Times New Roman" w:eastAsia="宋体" w:hAnsi="Times New Roman" w:cs="Times New Roman"/>
          <w:kern w:val="0"/>
          <w:szCs w:val="21"/>
        </w:rPr>
        <w:pPrChange w:id="252" w:author="Qiu" w:date="2010-05-11T22:39:00Z">
          <w:pPr>
            <w:widowControl/>
          </w:pPr>
        </w:pPrChange>
      </w:pPr>
      <w:ins w:id="253" w:author="Qiu" w:date="2010-05-11T22:35:00Z">
        <w:r>
          <w:rPr>
            <w:rFonts w:ascii="Times New Roman" w:eastAsia="宋体" w:hAnsi="Times New Roman" w:cs="Times New Roman" w:hint="eastAsia"/>
            <w:kern w:val="0"/>
            <w:szCs w:val="21"/>
          </w:rPr>
          <w:t>方法：</w:t>
        </w:r>
        <w:r w:rsidR="00DB1CF0" w:rsidRPr="00DB1CF0">
          <w:rPr>
            <w:rFonts w:ascii="Times New Roman" w:eastAsia="宋体" w:hAnsi="Times New Roman" w:cs="Times New Roman"/>
            <w:kern w:val="0"/>
            <w:szCs w:val="21"/>
            <w:rPrChange w:id="254" w:author="Qiu" w:date="2010-05-11T22:38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>UpdateChild(Child child)</w:t>
        </w:r>
      </w:ins>
    </w:p>
    <w:p w:rsidR="00DB1CF0" w:rsidRDefault="00DB1CF0" w:rsidP="00DB1CF0">
      <w:pPr>
        <w:pStyle w:val="a6"/>
        <w:widowControl/>
        <w:numPr>
          <w:ilvl w:val="2"/>
          <w:numId w:val="7"/>
        </w:numPr>
        <w:ind w:firstLineChars="0"/>
        <w:rPr>
          <w:ins w:id="255" w:author="Qiu" w:date="2010-05-11T22:35:00Z"/>
          <w:rFonts w:ascii="Times New Roman" w:eastAsia="宋体" w:hAnsi="Times New Roman" w:cs="Times New Roman"/>
          <w:kern w:val="0"/>
          <w:szCs w:val="21"/>
        </w:rPr>
        <w:pPrChange w:id="256" w:author="Qiu" w:date="2010-05-11T22:39:00Z">
          <w:pPr>
            <w:widowControl/>
          </w:pPr>
        </w:pPrChange>
      </w:pPr>
      <w:ins w:id="257" w:author="Qiu" w:date="2010-05-11T22:35:00Z">
        <w:r w:rsidRPr="00DB1CF0">
          <w:rPr>
            <w:rFonts w:ascii="Times New Roman" w:eastAsia="宋体" w:hAnsi="Times New Roman" w:cs="Times New Roman"/>
            <w:kern w:val="0"/>
            <w:szCs w:val="21"/>
            <w:rPrChange w:id="258" w:author="Qiu" w:date="2010-05-11T22:39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 xml:space="preserve">child </w:t>
        </w:r>
        <w:r w:rsidRPr="00DB1CF0">
          <w:rPr>
            <w:rFonts w:ascii="Times New Roman" w:eastAsia="宋体" w:hAnsi="宋体" w:cs="Times New Roman" w:hint="eastAsia"/>
            <w:kern w:val="0"/>
            <w:szCs w:val="21"/>
            <w:rPrChange w:id="259" w:author="Qiu" w:date="2010-05-11T22:39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：</w:t>
        </w:r>
        <w:r w:rsidRPr="00DB1CF0">
          <w:rPr>
            <w:rFonts w:ascii="Times New Roman" w:eastAsia="宋体" w:hAnsi="Times New Roman" w:cs="Times New Roman"/>
            <w:kern w:val="0"/>
            <w:szCs w:val="21"/>
            <w:rPrChange w:id="260" w:author="Qiu" w:date="2010-05-11T22:39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 xml:space="preserve"> YouTong.Model.Child</w:t>
        </w:r>
        <w:r w:rsidRPr="00DB1CF0">
          <w:rPr>
            <w:rFonts w:ascii="Times New Roman" w:eastAsia="宋体" w:hAnsi="宋体" w:cs="Times New Roman" w:hint="eastAsia"/>
            <w:kern w:val="0"/>
            <w:szCs w:val="21"/>
            <w:rPrChange w:id="261" w:author="Qiu" w:date="2010-05-11T22:39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用户对象</w:t>
        </w:r>
      </w:ins>
    </w:p>
    <w:p w:rsidR="00DB1CF0" w:rsidRPr="00DB1CF0" w:rsidRDefault="00084E6F" w:rsidP="00DB1CF0">
      <w:pPr>
        <w:pStyle w:val="a6"/>
        <w:widowControl/>
        <w:numPr>
          <w:ilvl w:val="0"/>
          <w:numId w:val="6"/>
        </w:numPr>
        <w:ind w:firstLineChars="0"/>
        <w:rPr>
          <w:ins w:id="262" w:author="Qiu" w:date="2010-05-11T22:35:00Z"/>
          <w:rFonts w:ascii="Times New Roman" w:eastAsia="宋体" w:hAnsi="Times New Roman" w:cs="Times New Roman"/>
          <w:kern w:val="0"/>
          <w:szCs w:val="21"/>
          <w:rPrChange w:id="263" w:author="Qiu" w:date="2010-05-11T22:38:00Z">
            <w:rPr>
              <w:ins w:id="264" w:author="Qiu" w:date="2010-05-11T22:35:00Z"/>
              <w:rFonts w:ascii="宋体" w:eastAsia="宋体" w:hAnsi="宋体" w:cs="宋体"/>
              <w:kern w:val="0"/>
              <w:szCs w:val="21"/>
            </w:rPr>
          </w:rPrChange>
        </w:rPr>
        <w:pPrChange w:id="265" w:author="Qiu" w:date="2010-05-11T22:38:00Z">
          <w:pPr>
            <w:widowControl/>
          </w:pPr>
        </w:pPrChange>
      </w:pPr>
      <w:ins w:id="266" w:author="Qiu" w:date="2010-05-11T22:35:00Z">
        <w:r>
          <w:rPr>
            <w:rFonts w:ascii="Times New Roman" w:eastAsia="宋体" w:hAnsi="Times New Roman" w:cs="Times New Roman" w:hint="eastAsia"/>
            <w:kern w:val="0"/>
            <w:szCs w:val="21"/>
          </w:rPr>
          <w:t>返回：</w:t>
        </w:r>
        <w:r w:rsidR="00DB1CF0" w:rsidRPr="00DB1CF0">
          <w:rPr>
            <w:rFonts w:ascii="Times New Roman" w:eastAsia="宋体" w:hAnsi="Times New Roman" w:cs="Times New Roman"/>
            <w:kern w:val="0"/>
            <w:szCs w:val="21"/>
            <w:rPrChange w:id="267" w:author="Qiu" w:date="2010-05-11T22:38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>void</w:t>
        </w:r>
      </w:ins>
    </w:p>
    <w:p w:rsidR="0073718D" w:rsidRPr="0073718D" w:rsidRDefault="0073718D" w:rsidP="0073718D">
      <w:pPr>
        <w:widowControl/>
        <w:ind w:left="840" w:firstLine="420"/>
        <w:rPr>
          <w:ins w:id="268" w:author="Qiu" w:date="2010-05-11T22:35:00Z"/>
          <w:rFonts w:ascii="Times New Roman" w:eastAsia="宋体" w:hAnsi="Times New Roman" w:cs="Times New Roman"/>
          <w:kern w:val="0"/>
          <w:szCs w:val="21"/>
          <w:rPrChange w:id="269" w:author="Qiu" w:date="2010-05-11T22:36:00Z">
            <w:rPr>
              <w:ins w:id="270" w:author="Qiu" w:date="2010-05-11T22:35:00Z"/>
              <w:rFonts w:ascii="宋体" w:eastAsia="宋体" w:hAnsi="宋体" w:cs="宋体"/>
              <w:kern w:val="0"/>
              <w:szCs w:val="21"/>
            </w:rPr>
          </w:rPrChange>
        </w:rPr>
      </w:pPr>
    </w:p>
    <w:p w:rsidR="00DB1CF0" w:rsidRDefault="00DB1CF0" w:rsidP="00DB1CF0">
      <w:pPr>
        <w:pStyle w:val="a6"/>
        <w:widowControl/>
        <w:numPr>
          <w:ilvl w:val="0"/>
          <w:numId w:val="7"/>
        </w:numPr>
        <w:ind w:firstLineChars="0"/>
        <w:rPr>
          <w:ins w:id="271" w:author="Qiu" w:date="2010-05-11T22:35:00Z"/>
          <w:rFonts w:ascii="Times New Roman" w:eastAsia="宋体" w:hAnsi="Times New Roman" w:cs="Times New Roman"/>
          <w:kern w:val="0"/>
          <w:szCs w:val="21"/>
        </w:rPr>
        <w:pPrChange w:id="272" w:author="Qiu" w:date="2010-05-11T22:38:00Z">
          <w:pPr>
            <w:widowControl/>
          </w:pPr>
        </w:pPrChange>
      </w:pPr>
      <w:ins w:id="273" w:author="Qiu" w:date="2010-05-11T22:35:00Z">
        <w:r w:rsidRPr="00DB1CF0">
          <w:rPr>
            <w:rFonts w:ascii="Times New Roman" w:eastAsia="宋体" w:hAnsi="宋体" w:cs="Times New Roman" w:hint="eastAsia"/>
            <w:kern w:val="0"/>
            <w:szCs w:val="21"/>
            <w:rPrChange w:id="274" w:author="Qiu" w:date="2010-05-11T22:38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获取孩子</w:t>
        </w:r>
      </w:ins>
    </w:p>
    <w:p w:rsidR="00DB1CF0" w:rsidRDefault="00084E6F" w:rsidP="00DB1CF0">
      <w:pPr>
        <w:pStyle w:val="a6"/>
        <w:widowControl/>
        <w:numPr>
          <w:ilvl w:val="1"/>
          <w:numId w:val="7"/>
        </w:numPr>
        <w:ind w:firstLineChars="0"/>
        <w:rPr>
          <w:ins w:id="275" w:author="Qiu" w:date="2010-05-11T22:35:00Z"/>
          <w:rFonts w:ascii="Times New Roman" w:eastAsia="宋体" w:hAnsi="Times New Roman" w:cs="Times New Roman"/>
          <w:kern w:val="0"/>
          <w:szCs w:val="21"/>
        </w:rPr>
        <w:pPrChange w:id="276" w:author="Qiu" w:date="2010-05-11T22:38:00Z">
          <w:pPr>
            <w:widowControl/>
          </w:pPr>
        </w:pPrChange>
      </w:pPr>
      <w:ins w:id="277" w:author="Qiu" w:date="2010-05-11T22:35:00Z">
        <w:r>
          <w:rPr>
            <w:rFonts w:ascii="Times New Roman" w:eastAsia="宋体" w:hAnsi="Times New Roman" w:cs="Times New Roman" w:hint="eastAsia"/>
            <w:kern w:val="0"/>
            <w:szCs w:val="21"/>
          </w:rPr>
          <w:t>接口类型：</w:t>
        </w:r>
        <w:r>
          <w:rPr>
            <w:rFonts w:ascii="Times New Roman" w:eastAsia="宋体" w:hAnsi="Times New Roman" w:cs="Times New Roman"/>
            <w:kern w:val="0"/>
            <w:szCs w:val="21"/>
          </w:rPr>
          <w:t>.NET</w:t>
        </w:r>
        <w:r w:rsidR="00DB1CF0" w:rsidRPr="00DB1CF0">
          <w:rPr>
            <w:rFonts w:ascii="Times New Roman" w:eastAsia="宋体" w:hAnsi="宋体" w:cs="Times New Roman"/>
            <w:kern w:val="0"/>
            <w:szCs w:val="21"/>
            <w:rPrChange w:id="278" w:author="Qiu" w:date="2010-05-11T22:38:00Z">
              <w:rPr>
                <w:rFonts w:ascii="宋体" w:eastAsia="宋体" w:hAnsi="宋体" w:cs="Times New Roman"/>
                <w:kern w:val="0"/>
                <w:szCs w:val="21"/>
              </w:rPr>
            </w:rPrChange>
          </w:rPr>
          <w:t>接口</w:t>
        </w:r>
      </w:ins>
    </w:p>
    <w:p w:rsidR="00DB1CF0" w:rsidRDefault="00084E6F" w:rsidP="00DB1CF0">
      <w:pPr>
        <w:pStyle w:val="a6"/>
        <w:widowControl/>
        <w:numPr>
          <w:ilvl w:val="1"/>
          <w:numId w:val="7"/>
        </w:numPr>
        <w:ind w:firstLineChars="0"/>
        <w:rPr>
          <w:ins w:id="279" w:author="Qiu" w:date="2010-05-11T22:35:00Z"/>
          <w:rFonts w:ascii="Times New Roman" w:eastAsia="宋体" w:hAnsi="Times New Roman" w:cs="Times New Roman"/>
          <w:kern w:val="0"/>
          <w:szCs w:val="21"/>
        </w:rPr>
        <w:pPrChange w:id="280" w:author="Qiu" w:date="2010-05-11T22:38:00Z">
          <w:pPr>
            <w:widowControl/>
          </w:pPr>
        </w:pPrChange>
      </w:pPr>
      <w:ins w:id="281" w:author="Qiu" w:date="2010-05-11T22:35:00Z">
        <w:r>
          <w:rPr>
            <w:rFonts w:ascii="Times New Roman" w:eastAsia="宋体" w:hAnsi="Times New Roman" w:cs="Times New Roman" w:hint="eastAsia"/>
            <w:kern w:val="0"/>
            <w:szCs w:val="21"/>
          </w:rPr>
          <w:t>类：</w:t>
        </w:r>
        <w:r w:rsidR="00DB1CF0" w:rsidRPr="00DB1CF0">
          <w:rPr>
            <w:rFonts w:ascii="Times New Roman" w:eastAsia="宋体" w:hAnsi="Times New Roman" w:cs="Times New Roman"/>
            <w:kern w:val="0"/>
            <w:szCs w:val="21"/>
            <w:rPrChange w:id="282" w:author="Qiu" w:date="2010-05-11T22:38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>YouTong.ChildService</w:t>
        </w:r>
      </w:ins>
    </w:p>
    <w:p w:rsidR="00DB1CF0" w:rsidRDefault="00084E6F" w:rsidP="00DB1CF0">
      <w:pPr>
        <w:pStyle w:val="a6"/>
        <w:widowControl/>
        <w:numPr>
          <w:ilvl w:val="1"/>
          <w:numId w:val="7"/>
        </w:numPr>
        <w:ind w:firstLineChars="0"/>
        <w:rPr>
          <w:ins w:id="283" w:author="Qiu" w:date="2010-05-11T22:35:00Z"/>
          <w:rFonts w:ascii="Times New Roman" w:eastAsia="宋体" w:hAnsi="Times New Roman" w:cs="Times New Roman"/>
          <w:kern w:val="0"/>
          <w:szCs w:val="21"/>
        </w:rPr>
        <w:pPrChange w:id="284" w:author="Qiu" w:date="2010-05-11T22:38:00Z">
          <w:pPr>
            <w:widowControl/>
          </w:pPr>
        </w:pPrChange>
      </w:pPr>
      <w:ins w:id="285" w:author="Qiu" w:date="2010-05-11T22:35:00Z">
        <w:r>
          <w:rPr>
            <w:rFonts w:ascii="Times New Roman" w:eastAsia="宋体" w:hAnsi="Times New Roman" w:cs="Times New Roman" w:hint="eastAsia"/>
            <w:kern w:val="0"/>
            <w:szCs w:val="21"/>
          </w:rPr>
          <w:t>方法：</w:t>
        </w:r>
        <w:r w:rsidR="00DB1CF0" w:rsidRPr="00DB1CF0">
          <w:rPr>
            <w:rFonts w:ascii="Times New Roman" w:eastAsia="宋体" w:hAnsi="Times New Roman" w:cs="Times New Roman"/>
            <w:kern w:val="0"/>
            <w:szCs w:val="21"/>
            <w:rPrChange w:id="286" w:author="Qiu" w:date="2010-05-11T22:38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>GetChildsByParent (Guid parentId)</w:t>
        </w:r>
      </w:ins>
    </w:p>
    <w:p w:rsidR="00DB1CF0" w:rsidRDefault="00DB1CF0" w:rsidP="00DB1CF0">
      <w:pPr>
        <w:pStyle w:val="a6"/>
        <w:widowControl/>
        <w:numPr>
          <w:ilvl w:val="1"/>
          <w:numId w:val="6"/>
        </w:numPr>
        <w:ind w:firstLineChars="0"/>
        <w:rPr>
          <w:ins w:id="287" w:author="Qiu" w:date="2010-05-11T22:35:00Z"/>
          <w:rFonts w:ascii="Times New Roman" w:eastAsia="宋体" w:hAnsi="Times New Roman" w:cs="Times New Roman"/>
          <w:kern w:val="0"/>
          <w:szCs w:val="21"/>
        </w:rPr>
        <w:pPrChange w:id="288" w:author="Qiu" w:date="2010-05-11T22:38:00Z">
          <w:pPr>
            <w:widowControl/>
          </w:pPr>
        </w:pPrChange>
      </w:pPr>
      <w:ins w:id="289" w:author="Qiu" w:date="2010-05-11T22:35:00Z">
        <w:r w:rsidRPr="00DB1CF0">
          <w:rPr>
            <w:rFonts w:ascii="Times New Roman" w:eastAsia="宋体" w:hAnsi="Times New Roman" w:cs="Times New Roman"/>
            <w:kern w:val="0"/>
            <w:szCs w:val="21"/>
            <w:rPrChange w:id="290" w:author="Qiu" w:date="2010-05-11T22:38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 xml:space="preserve">parentId </w:t>
        </w:r>
        <w:r w:rsidRPr="00DB1CF0">
          <w:rPr>
            <w:rFonts w:ascii="Times New Roman" w:eastAsia="宋体" w:hAnsi="宋体" w:cs="Times New Roman" w:hint="eastAsia"/>
            <w:kern w:val="0"/>
            <w:szCs w:val="21"/>
            <w:rPrChange w:id="291" w:author="Qiu" w:date="2010-05-11T22:38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：</w:t>
        </w:r>
        <w:r w:rsidRPr="00DB1CF0">
          <w:rPr>
            <w:rFonts w:ascii="Times New Roman" w:eastAsia="宋体" w:hAnsi="Times New Roman" w:cs="Times New Roman"/>
            <w:kern w:val="0"/>
            <w:szCs w:val="21"/>
            <w:rPrChange w:id="292" w:author="Qiu" w:date="2010-05-11T22:38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 xml:space="preserve"> </w:t>
        </w:r>
        <w:r w:rsidRPr="00DB1CF0">
          <w:rPr>
            <w:rFonts w:ascii="Times New Roman" w:eastAsia="宋体" w:hAnsi="宋体" w:cs="Times New Roman" w:hint="eastAsia"/>
            <w:kern w:val="0"/>
            <w:szCs w:val="21"/>
            <w:rPrChange w:id="293" w:author="Qiu" w:date="2010-05-11T22:38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家长编号（</w:t>
        </w:r>
        <w:r w:rsidRPr="00DB1CF0">
          <w:rPr>
            <w:rFonts w:ascii="Times New Roman" w:eastAsia="宋体" w:hAnsi="Times New Roman" w:cs="Times New Roman"/>
            <w:kern w:val="0"/>
            <w:szCs w:val="21"/>
            <w:rPrChange w:id="294" w:author="Qiu" w:date="2010-05-11T22:38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>User</w:t>
        </w:r>
        <w:r w:rsidRPr="00DB1CF0">
          <w:rPr>
            <w:rFonts w:ascii="Times New Roman" w:eastAsia="宋体" w:hAnsi="宋体" w:cs="Times New Roman" w:hint="eastAsia"/>
            <w:kern w:val="0"/>
            <w:szCs w:val="21"/>
            <w:rPrChange w:id="295" w:author="Qiu" w:date="2010-05-11T22:38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中</w:t>
        </w:r>
        <w:r w:rsidR="00084E6F">
          <w:rPr>
            <w:rFonts w:ascii="Times New Roman" w:eastAsia="宋体" w:hAnsi="Times New Roman" w:cs="Times New Roman"/>
            <w:kern w:val="0"/>
            <w:szCs w:val="21"/>
          </w:rPr>
          <w:t>ID</w:t>
        </w:r>
        <w:r w:rsidRPr="00DB1CF0">
          <w:rPr>
            <w:rFonts w:ascii="Times New Roman" w:eastAsia="宋体" w:hAnsi="宋体" w:cs="Times New Roman" w:hint="eastAsia"/>
            <w:kern w:val="0"/>
            <w:szCs w:val="21"/>
            <w:rPrChange w:id="296" w:author="Qiu" w:date="2010-05-11T22:38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）</w:t>
        </w:r>
      </w:ins>
    </w:p>
    <w:p w:rsidR="00DB1CF0" w:rsidRDefault="00084E6F" w:rsidP="00DB1CF0">
      <w:pPr>
        <w:pStyle w:val="a6"/>
        <w:widowControl/>
        <w:numPr>
          <w:ilvl w:val="0"/>
          <w:numId w:val="6"/>
        </w:numPr>
        <w:ind w:firstLineChars="0"/>
        <w:rPr>
          <w:ins w:id="297" w:author="Qiu" w:date="2010-05-11T22:35:00Z"/>
          <w:rFonts w:ascii="Times New Roman" w:eastAsia="宋体" w:hAnsi="Times New Roman" w:cs="Times New Roman"/>
          <w:kern w:val="0"/>
          <w:szCs w:val="21"/>
        </w:rPr>
        <w:pPrChange w:id="298" w:author="Qiu" w:date="2010-05-11T22:38:00Z">
          <w:pPr>
            <w:widowControl/>
          </w:pPr>
        </w:pPrChange>
      </w:pPr>
      <w:ins w:id="299" w:author="Qiu" w:date="2010-05-11T22:35:00Z">
        <w:r>
          <w:rPr>
            <w:rFonts w:ascii="Times New Roman" w:eastAsia="宋体" w:hAnsi="Times New Roman" w:cs="Times New Roman" w:hint="eastAsia"/>
            <w:kern w:val="0"/>
            <w:szCs w:val="21"/>
          </w:rPr>
          <w:t>返回：</w:t>
        </w:r>
        <w:r w:rsidR="00DB1CF0" w:rsidRPr="00DB1CF0">
          <w:rPr>
            <w:rFonts w:ascii="Times New Roman" w:eastAsia="宋体" w:hAnsi="Times New Roman" w:cs="Times New Roman"/>
            <w:kern w:val="0"/>
            <w:szCs w:val="21"/>
            <w:rPrChange w:id="300" w:author="Qiu" w:date="2010-05-11T22:38:00Z">
              <w:rPr>
                <w:rFonts w:ascii="宋体" w:eastAsia="宋体" w:hAnsi="宋体" w:cs="宋体"/>
                <w:kern w:val="0"/>
                <w:szCs w:val="21"/>
              </w:rPr>
            </w:rPrChange>
          </w:rPr>
          <w:t>YouTong.Model.Child</w:t>
        </w:r>
        <w:r w:rsidR="00DB1CF0" w:rsidRPr="00DB1CF0">
          <w:rPr>
            <w:rFonts w:ascii="Times New Roman" w:eastAsia="宋体" w:hAnsi="宋体" w:cs="Times New Roman" w:hint="eastAsia"/>
            <w:kern w:val="0"/>
            <w:szCs w:val="21"/>
            <w:rPrChange w:id="301" w:author="Qiu" w:date="2010-05-11T22:38:00Z">
              <w:rPr>
                <w:rFonts w:ascii="宋体" w:eastAsia="宋体" w:hAnsi="宋体" w:cs="宋体" w:hint="eastAsia"/>
                <w:kern w:val="0"/>
                <w:szCs w:val="21"/>
              </w:rPr>
            </w:rPrChange>
          </w:rPr>
          <w:t>集合</w:t>
        </w:r>
      </w:ins>
    </w:p>
    <w:p w:rsidR="0073718D" w:rsidRPr="0073718D" w:rsidRDefault="0073718D" w:rsidP="0073718D">
      <w:pPr>
        <w:widowControl/>
        <w:ind w:left="420"/>
        <w:jc w:val="left"/>
        <w:rPr>
          <w:ins w:id="302" w:author="Qiu" w:date="2010-05-11T22:35:00Z"/>
          <w:rFonts w:ascii="Times New Roman" w:eastAsia="宋体" w:hAnsi="Times New Roman" w:cs="Times New Roman"/>
          <w:kern w:val="0"/>
          <w:sz w:val="32"/>
          <w:szCs w:val="32"/>
          <w:rPrChange w:id="303" w:author="Qiu" w:date="2010-05-11T22:36:00Z">
            <w:rPr>
              <w:ins w:id="304" w:author="Qiu" w:date="2010-05-11T22:35:00Z"/>
              <w:rFonts w:ascii="宋体" w:eastAsia="宋体" w:hAnsi="宋体" w:cs="Times New Roman"/>
              <w:kern w:val="0"/>
              <w:sz w:val="32"/>
              <w:szCs w:val="32"/>
            </w:rPr>
          </w:rPrChange>
        </w:rPr>
      </w:pPr>
    </w:p>
    <w:p w:rsidR="00DB1CF0" w:rsidRPr="00DB1CF0" w:rsidRDefault="00DB1CF0" w:rsidP="00DB1CF0">
      <w:pPr>
        <w:pStyle w:val="a6"/>
        <w:widowControl/>
        <w:numPr>
          <w:ilvl w:val="0"/>
          <w:numId w:val="3"/>
        </w:numPr>
        <w:ind w:firstLineChars="0"/>
        <w:jc w:val="left"/>
        <w:rPr>
          <w:ins w:id="305" w:author="Qiu" w:date="2010-05-11T22:35:00Z"/>
          <w:rFonts w:ascii="Times New Roman" w:eastAsia="宋体" w:hAnsi="Times New Roman" w:cs="Times New Roman"/>
          <w:kern w:val="0"/>
          <w:sz w:val="32"/>
          <w:szCs w:val="32"/>
          <w:rPrChange w:id="306" w:author="Qiu" w:date="2010-05-11T22:37:00Z">
            <w:rPr>
              <w:ins w:id="307" w:author="Qiu" w:date="2010-05-11T22:35:00Z"/>
              <w:rFonts w:ascii="宋体" w:eastAsia="宋体" w:hAnsi="宋体" w:cs="Times New Roman"/>
              <w:kern w:val="0"/>
              <w:sz w:val="32"/>
              <w:szCs w:val="32"/>
            </w:rPr>
          </w:rPrChange>
        </w:rPr>
        <w:pPrChange w:id="308" w:author="Qiu" w:date="2010-05-11T22:37:00Z">
          <w:pPr>
            <w:widowControl/>
            <w:jc w:val="left"/>
          </w:pPr>
        </w:pPrChange>
      </w:pPr>
      <w:ins w:id="309" w:author="Qiu" w:date="2010-05-11T22:35:00Z">
        <w:r w:rsidRPr="00DB1CF0">
          <w:rPr>
            <w:rFonts w:ascii="Times New Roman" w:eastAsia="宋体" w:hAnsi="宋体" w:cs="Times New Roman" w:hint="eastAsia"/>
            <w:kern w:val="0"/>
            <w:sz w:val="32"/>
            <w:szCs w:val="32"/>
            <w:rPrChange w:id="310" w:author="Qiu" w:date="2010-05-11T22:37:00Z">
              <w:rPr>
                <w:rFonts w:ascii="宋体" w:eastAsia="宋体" w:hAnsi="宋体" w:cs="Times New Roman" w:hint="eastAsia"/>
                <w:kern w:val="0"/>
                <w:sz w:val="32"/>
                <w:szCs w:val="32"/>
              </w:rPr>
            </w:rPrChange>
          </w:rPr>
          <w:t>关于</w:t>
        </w:r>
        <w:r w:rsidR="00084E6F">
          <w:rPr>
            <w:rFonts w:ascii="Times New Roman" w:eastAsia="宋体" w:hAnsi="Times New Roman" w:cs="Times New Roman"/>
            <w:kern w:val="0"/>
            <w:sz w:val="32"/>
            <w:szCs w:val="32"/>
          </w:rPr>
          <w:t>MD5</w:t>
        </w:r>
      </w:ins>
    </w:p>
    <w:p w:rsidR="00DB1CF0" w:rsidRDefault="00DB1CF0" w:rsidP="00DB1CF0">
      <w:pPr>
        <w:pStyle w:val="a6"/>
        <w:widowControl/>
        <w:numPr>
          <w:ilvl w:val="0"/>
          <w:numId w:val="4"/>
        </w:numPr>
        <w:ind w:firstLineChars="0"/>
        <w:jc w:val="left"/>
        <w:rPr>
          <w:ins w:id="311" w:author="Qiu" w:date="2010-05-11T22:37:00Z"/>
          <w:rFonts w:ascii="Times New Roman" w:eastAsia="宋体" w:hAnsi="Times New Roman" w:cs="Times New Roman"/>
          <w:kern w:val="0"/>
          <w:szCs w:val="21"/>
        </w:rPr>
        <w:pPrChange w:id="312" w:author="Qiu" w:date="2010-05-11T22:37:00Z">
          <w:pPr>
            <w:widowControl/>
            <w:jc w:val="left"/>
          </w:pPr>
        </w:pPrChange>
      </w:pPr>
      <w:ins w:id="313" w:author="Qiu" w:date="2010-05-11T22:35:00Z">
        <w:r w:rsidRPr="00DB1CF0">
          <w:rPr>
            <w:rFonts w:ascii="Times New Roman" w:eastAsia="宋体" w:hAnsi="Times New Roman" w:cs="Times New Roman"/>
            <w:kern w:val="0"/>
            <w:szCs w:val="21"/>
            <w:rPrChange w:id="314" w:author="Qiu" w:date="2010-05-11T22:37:00Z">
              <w:rPr>
                <w:rFonts w:ascii="宋体" w:eastAsia="宋体" w:hAnsi="宋体" w:cs="Times New Roman"/>
                <w:kern w:val="0"/>
                <w:sz w:val="24"/>
                <w:szCs w:val="24"/>
              </w:rPr>
            </w:rPrChange>
          </w:rPr>
          <w:t>WebBasics.Utilities.MD5Hasher.GetMD5HashToString(String value);</w:t>
        </w:r>
      </w:ins>
    </w:p>
    <w:p w:rsidR="00DB1CF0" w:rsidRPr="00DB1CF0" w:rsidRDefault="00DB1CF0" w:rsidP="00DB1CF0">
      <w:pPr>
        <w:pStyle w:val="a6"/>
        <w:widowControl/>
        <w:numPr>
          <w:ilvl w:val="1"/>
          <w:numId w:val="4"/>
        </w:numPr>
        <w:ind w:firstLineChars="0"/>
        <w:jc w:val="left"/>
        <w:rPr>
          <w:ins w:id="315" w:author="Qiu" w:date="2010-05-11T22:35:00Z"/>
          <w:rFonts w:ascii="Times New Roman" w:eastAsia="宋体" w:hAnsi="Times New Roman" w:cs="Times New Roman"/>
          <w:kern w:val="0"/>
          <w:szCs w:val="21"/>
          <w:rPrChange w:id="316" w:author="Qiu" w:date="2010-05-11T22:37:00Z">
            <w:rPr>
              <w:ins w:id="317" w:author="Qiu" w:date="2010-05-11T22:35:00Z"/>
              <w:rFonts w:ascii="Times New Roman" w:eastAsia="宋体" w:hAnsi="Times New Roman" w:cs="Times New Roman"/>
              <w:kern w:val="0"/>
              <w:sz w:val="24"/>
              <w:szCs w:val="24"/>
            </w:rPr>
          </w:rPrChange>
        </w:rPr>
        <w:pPrChange w:id="318" w:author="Qiu" w:date="2010-05-11T22:37:00Z">
          <w:pPr>
            <w:widowControl/>
            <w:jc w:val="left"/>
          </w:pPr>
        </w:pPrChange>
      </w:pPr>
      <w:ins w:id="319" w:author="Qiu" w:date="2010-05-11T22:35:00Z">
        <w:r w:rsidRPr="00DB1CF0">
          <w:rPr>
            <w:rFonts w:ascii="Times New Roman" w:eastAsia="宋体" w:hAnsi="宋体" w:cs="Times New Roman" w:hint="eastAsia"/>
            <w:kern w:val="0"/>
            <w:szCs w:val="21"/>
            <w:rPrChange w:id="320" w:author="Qiu" w:date="2010-05-11T22:37:00Z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rPrChange>
          </w:rPr>
          <w:t>某一字符串经过</w:t>
        </w:r>
        <w:r w:rsidRPr="00DB1CF0">
          <w:rPr>
            <w:rFonts w:ascii="Times New Roman" w:eastAsia="宋体" w:hAnsi="Times New Roman" w:cs="Times New Roman"/>
            <w:kern w:val="0"/>
            <w:szCs w:val="21"/>
            <w:rPrChange w:id="321" w:author="Qiu" w:date="2010-05-11T22:37:00Z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rPrChange>
          </w:rPr>
          <w:t>MD5</w:t>
        </w:r>
        <w:r w:rsidRPr="00DB1CF0">
          <w:rPr>
            <w:rFonts w:ascii="Times New Roman" w:eastAsia="宋体" w:hAnsi="宋体" w:cs="Times New Roman" w:hint="eastAsia"/>
            <w:kern w:val="0"/>
            <w:szCs w:val="21"/>
            <w:rPrChange w:id="322" w:author="Qiu" w:date="2010-05-11T22:37:00Z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</w:rPrChange>
          </w:rPr>
          <w:t>加密后的定长字符串，通常用于加密密码。</w:t>
        </w:r>
      </w:ins>
    </w:p>
    <w:p w:rsidR="00BE43DC" w:rsidRPr="00DB1CF0" w:rsidRDefault="00BE43DC" w:rsidP="00BE43DC">
      <w:pPr>
        <w:pStyle w:val="a6"/>
        <w:widowControl/>
        <w:numPr>
          <w:ilvl w:val="0"/>
          <w:numId w:val="3"/>
        </w:numPr>
        <w:ind w:firstLineChars="0"/>
        <w:jc w:val="left"/>
        <w:rPr>
          <w:ins w:id="323" w:author="Qiu" w:date="2010-05-15T01:14:00Z"/>
          <w:rFonts w:ascii="Times New Roman" w:eastAsia="宋体" w:hAnsi="Times New Roman" w:cs="Times New Roman"/>
          <w:kern w:val="0"/>
          <w:sz w:val="32"/>
          <w:szCs w:val="32"/>
        </w:rPr>
      </w:pPr>
      <w:ins w:id="324" w:author="Qiu" w:date="2010-05-15T01:14:00Z">
        <w:r>
          <w:rPr>
            <w:rFonts w:ascii="Times New Roman" w:eastAsia="宋体" w:hAnsi="宋体" w:cs="Times New Roman" w:hint="eastAsia"/>
            <w:kern w:val="0"/>
            <w:sz w:val="32"/>
            <w:szCs w:val="32"/>
          </w:rPr>
          <w:lastRenderedPageBreak/>
          <w:t>头像</w:t>
        </w:r>
        <w:r w:rsidRPr="00DB1CF0">
          <w:rPr>
            <w:rFonts w:ascii="Times New Roman" w:eastAsia="宋体" w:hAnsi="宋体" w:cs="Times New Roman" w:hint="eastAsia"/>
            <w:kern w:val="0"/>
            <w:sz w:val="32"/>
            <w:szCs w:val="32"/>
          </w:rPr>
          <w:t>相关的接口</w:t>
        </w:r>
      </w:ins>
    </w:p>
    <w:p w:rsidR="00D22AD8" w:rsidRPr="00D22AD8" w:rsidRDefault="00D22AD8" w:rsidP="00B04D08">
      <w:pPr>
        <w:pStyle w:val="a6"/>
        <w:widowControl/>
        <w:numPr>
          <w:ilvl w:val="0"/>
          <w:numId w:val="14"/>
        </w:numPr>
        <w:ind w:firstLineChars="0"/>
        <w:rPr>
          <w:ins w:id="325" w:author="Qiu" w:date="2010-05-15T01:20:00Z"/>
          <w:rFonts w:ascii="Times New Roman" w:eastAsia="宋体" w:hAnsi="Times New Roman" w:cs="Times New Roman" w:hint="eastAsia"/>
          <w:kern w:val="0"/>
          <w:szCs w:val="21"/>
          <w:rPrChange w:id="326" w:author="Qiu" w:date="2010-05-15T01:20:00Z">
            <w:rPr>
              <w:ins w:id="327" w:author="Qiu" w:date="2010-05-15T01:20:00Z"/>
              <w:rFonts w:ascii="Times New Roman" w:eastAsia="宋体" w:hAnsi="宋体" w:cs="Times New Roman" w:hint="eastAsia"/>
              <w:kern w:val="0"/>
              <w:szCs w:val="21"/>
            </w:rPr>
          </w:rPrChange>
        </w:rPr>
        <w:pPrChange w:id="328" w:author="Qiu" w:date="2010-05-15T01:15:00Z">
          <w:pPr>
            <w:pStyle w:val="a6"/>
            <w:widowControl/>
            <w:numPr>
              <w:numId w:val="9"/>
            </w:numPr>
            <w:ind w:left="360" w:firstLineChars="0" w:hanging="360"/>
          </w:pPr>
        </w:pPrChange>
      </w:pPr>
      <w:ins w:id="329" w:author="Qiu" w:date="2010-05-15T01:20:00Z">
        <w:r>
          <w:rPr>
            <w:rFonts w:ascii="Times New Roman" w:eastAsia="宋体" w:hAnsi="Times New Roman" w:cs="Times New Roman" w:hint="eastAsia"/>
            <w:kern w:val="0"/>
            <w:szCs w:val="21"/>
          </w:rPr>
          <w:t>上传头像</w:t>
        </w:r>
      </w:ins>
    </w:p>
    <w:p w:rsidR="00BE43DC" w:rsidRDefault="00B04D08" w:rsidP="00D22AD8">
      <w:pPr>
        <w:pStyle w:val="a6"/>
        <w:widowControl/>
        <w:numPr>
          <w:ilvl w:val="1"/>
          <w:numId w:val="14"/>
        </w:numPr>
        <w:ind w:firstLineChars="0"/>
        <w:rPr>
          <w:ins w:id="330" w:author="Qiu" w:date="2010-05-15T01:14:00Z"/>
          <w:rFonts w:ascii="Times New Roman" w:eastAsia="宋体" w:hAnsi="Times New Roman" w:cs="Times New Roman"/>
          <w:kern w:val="0"/>
          <w:szCs w:val="21"/>
        </w:rPr>
        <w:pPrChange w:id="331" w:author="Qiu" w:date="2010-05-15T01:20:00Z">
          <w:pPr>
            <w:pStyle w:val="a6"/>
            <w:widowControl/>
            <w:numPr>
              <w:numId w:val="9"/>
            </w:numPr>
            <w:ind w:left="360" w:firstLineChars="0" w:hanging="360"/>
          </w:pPr>
        </w:pPrChange>
      </w:pPr>
      <w:ins w:id="332" w:author="Qiu" w:date="2010-05-15T01:15:00Z">
        <w:r>
          <w:rPr>
            <w:rFonts w:ascii="Times New Roman" w:eastAsia="宋体" w:hAnsi="宋体" w:cs="Times New Roman" w:hint="eastAsia"/>
            <w:kern w:val="0"/>
            <w:szCs w:val="21"/>
          </w:rPr>
          <w:t>http://demo.no1child.com/_handler</w:t>
        </w:r>
      </w:ins>
      <w:ins w:id="333" w:author="Qiu" w:date="2010-05-15T01:16:00Z">
        <w:r>
          <w:rPr>
            <w:rFonts w:ascii="Times New Roman" w:eastAsia="宋体" w:hAnsi="宋体" w:cs="Times New Roman" w:hint="eastAsia"/>
            <w:kern w:val="0"/>
            <w:szCs w:val="21"/>
          </w:rPr>
          <w:t>s/head-upload.ashx</w:t>
        </w:r>
      </w:ins>
    </w:p>
    <w:p w:rsidR="00BE43DC" w:rsidRDefault="00BE43DC" w:rsidP="00B04D08">
      <w:pPr>
        <w:pStyle w:val="a6"/>
        <w:widowControl/>
        <w:numPr>
          <w:ilvl w:val="1"/>
          <w:numId w:val="14"/>
        </w:numPr>
        <w:ind w:firstLineChars="0"/>
        <w:rPr>
          <w:ins w:id="334" w:author="Qiu" w:date="2010-05-15T01:14:00Z"/>
          <w:rFonts w:ascii="Times New Roman" w:eastAsia="宋体" w:hAnsi="Times New Roman" w:cs="Times New Roman"/>
          <w:kern w:val="0"/>
          <w:szCs w:val="21"/>
        </w:rPr>
        <w:pPrChange w:id="335" w:author="Qiu" w:date="2010-05-15T01:15:00Z">
          <w:pPr>
            <w:pStyle w:val="a6"/>
            <w:widowControl/>
            <w:numPr>
              <w:ilvl w:val="1"/>
              <w:numId w:val="9"/>
            </w:numPr>
            <w:ind w:left="780" w:firstLineChars="0" w:hanging="360"/>
          </w:pPr>
        </w:pPrChange>
      </w:pPr>
      <w:ins w:id="336" w:author="Qiu" w:date="2010-05-15T01:14:00Z">
        <w:r>
          <w:rPr>
            <w:rFonts w:ascii="Times New Roman" w:eastAsia="宋体" w:hAnsi="Times New Roman" w:cs="Times New Roman" w:hint="eastAsia"/>
            <w:kern w:val="0"/>
            <w:szCs w:val="21"/>
          </w:rPr>
          <w:t>接口类型：</w:t>
        </w:r>
        <w:r>
          <w:rPr>
            <w:rFonts w:ascii="Times New Roman" w:eastAsia="宋体" w:hAnsi="Times New Roman" w:cs="Times New Roman"/>
            <w:kern w:val="0"/>
            <w:szCs w:val="21"/>
          </w:rPr>
          <w:t>.</w:t>
        </w:r>
      </w:ins>
      <w:ins w:id="337" w:author="Qiu" w:date="2010-05-15T01:16:00Z">
        <w:r w:rsidR="00B04D08">
          <w:rPr>
            <w:rFonts w:ascii="Times New Roman" w:eastAsia="宋体" w:hAnsi="Times New Roman" w:cs="Times New Roman" w:hint="eastAsia"/>
            <w:kern w:val="0"/>
            <w:szCs w:val="21"/>
          </w:rPr>
          <w:t>http</w:t>
        </w:r>
        <w:r w:rsidR="00B04D08">
          <w:rPr>
            <w:rFonts w:ascii="Times New Roman" w:eastAsia="宋体" w:hAnsi="Times New Roman" w:cs="Times New Roman" w:hint="eastAsia"/>
            <w:kern w:val="0"/>
            <w:szCs w:val="21"/>
          </w:rPr>
          <w:t>协议</w:t>
        </w:r>
      </w:ins>
    </w:p>
    <w:p w:rsidR="00DB1CF0" w:rsidRDefault="0038788F" w:rsidP="0038788F">
      <w:pPr>
        <w:pStyle w:val="a6"/>
        <w:widowControl/>
        <w:numPr>
          <w:ilvl w:val="1"/>
          <w:numId w:val="14"/>
        </w:numPr>
        <w:ind w:firstLineChars="0"/>
        <w:rPr>
          <w:ins w:id="338" w:author="Qiu" w:date="2010-05-15T01:16:00Z"/>
          <w:rFonts w:ascii="Times New Roman" w:eastAsia="宋体" w:hAnsi="Times New Roman" w:cs="Times New Roman" w:hint="eastAsia"/>
          <w:kern w:val="0"/>
          <w:szCs w:val="21"/>
        </w:rPr>
        <w:pPrChange w:id="339" w:author="Qiu" w:date="2010-05-15T01:16:00Z">
          <w:pPr/>
        </w:pPrChange>
      </w:pPr>
      <w:ins w:id="340" w:author="Qiu" w:date="2010-05-15T01:16:00Z">
        <w:r>
          <w:rPr>
            <w:rFonts w:ascii="Times New Roman" w:eastAsia="宋体" w:hAnsi="Times New Roman" w:cs="Times New Roman" w:hint="eastAsia"/>
            <w:kern w:val="0"/>
            <w:szCs w:val="21"/>
          </w:rPr>
          <w:t>提交方式：</w:t>
        </w:r>
        <w:r>
          <w:rPr>
            <w:rFonts w:ascii="Times New Roman" w:eastAsia="宋体" w:hAnsi="Times New Roman" w:cs="Times New Roman" w:hint="eastAsia"/>
            <w:kern w:val="0"/>
            <w:szCs w:val="21"/>
          </w:rPr>
          <w:t>post</w:t>
        </w:r>
      </w:ins>
    </w:p>
    <w:p w:rsidR="0038788F" w:rsidRDefault="0038788F" w:rsidP="0038788F">
      <w:pPr>
        <w:pStyle w:val="a6"/>
        <w:widowControl/>
        <w:numPr>
          <w:ilvl w:val="1"/>
          <w:numId w:val="14"/>
        </w:numPr>
        <w:ind w:firstLineChars="0"/>
        <w:rPr>
          <w:ins w:id="341" w:author="Qiu" w:date="2010-05-15T01:17:00Z"/>
          <w:rFonts w:ascii="Times New Roman" w:eastAsia="宋体" w:hAnsi="Times New Roman" w:cs="Times New Roman" w:hint="eastAsia"/>
          <w:kern w:val="0"/>
          <w:szCs w:val="21"/>
        </w:rPr>
        <w:pPrChange w:id="342" w:author="Qiu" w:date="2010-05-15T01:16:00Z">
          <w:pPr/>
        </w:pPrChange>
      </w:pPr>
      <w:ins w:id="343" w:author="Qiu" w:date="2010-05-15T01:17:00Z">
        <w:r>
          <w:rPr>
            <w:rFonts w:ascii="Times New Roman" w:eastAsia="宋体" w:hAnsi="Times New Roman" w:cs="Times New Roman" w:hint="eastAsia"/>
            <w:kern w:val="0"/>
            <w:szCs w:val="21"/>
          </w:rPr>
          <w:t>提交内容：</w:t>
        </w:r>
        <w:r>
          <w:rPr>
            <w:rFonts w:ascii="Times New Roman" w:eastAsia="宋体" w:hAnsi="Times New Roman" w:cs="Times New Roman" w:hint="eastAsia"/>
            <w:kern w:val="0"/>
            <w:szCs w:val="21"/>
          </w:rPr>
          <w:t>file</w:t>
        </w:r>
      </w:ins>
    </w:p>
    <w:p w:rsidR="0038788F" w:rsidRDefault="0038788F" w:rsidP="0038788F">
      <w:pPr>
        <w:pStyle w:val="a6"/>
        <w:widowControl/>
        <w:numPr>
          <w:ilvl w:val="1"/>
          <w:numId w:val="14"/>
        </w:numPr>
        <w:ind w:firstLineChars="0"/>
        <w:rPr>
          <w:ins w:id="344" w:author="Qiu" w:date="2010-05-15T01:18:00Z"/>
          <w:rFonts w:ascii="Times New Roman" w:eastAsia="宋体" w:hAnsi="Times New Roman" w:cs="Times New Roman" w:hint="eastAsia"/>
          <w:kern w:val="0"/>
          <w:szCs w:val="21"/>
        </w:rPr>
        <w:pPrChange w:id="345" w:author="Qiu" w:date="2010-05-15T01:18:00Z">
          <w:pPr/>
        </w:pPrChange>
      </w:pPr>
      <w:ins w:id="346" w:author="Qiu" w:date="2010-05-15T01:17:00Z">
        <w:r>
          <w:rPr>
            <w:rFonts w:ascii="Times New Roman" w:eastAsia="宋体" w:hAnsi="Times New Roman" w:cs="Times New Roman" w:hint="eastAsia"/>
            <w:kern w:val="0"/>
            <w:szCs w:val="21"/>
          </w:rPr>
          <w:t>返回类型：</w:t>
        </w:r>
        <w:r>
          <w:rPr>
            <w:rFonts w:ascii="Times New Roman" w:eastAsia="宋体" w:hAnsi="Times New Roman" w:cs="Times New Roman" w:hint="eastAsia"/>
            <w:kern w:val="0"/>
            <w:szCs w:val="21"/>
          </w:rPr>
          <w:t>json</w:t>
        </w:r>
      </w:ins>
      <w:ins w:id="347" w:author="Qiu" w:date="2010-05-15T01:18:00Z">
        <w:r>
          <w:rPr>
            <w:rFonts w:ascii="Times New Roman" w:eastAsia="宋体" w:hAnsi="Times New Roman" w:cs="Times New Roman" w:hint="eastAsia"/>
            <w:kern w:val="0"/>
            <w:szCs w:val="21"/>
          </w:rPr>
          <w:t>。</w:t>
        </w:r>
        <w:r w:rsidRPr="0038788F">
          <w:rPr>
            <w:rFonts w:ascii="Times New Roman" w:eastAsia="宋体" w:hAnsi="Times New Roman" w:cs="Times New Roman" w:hint="eastAsia"/>
            <w:kern w:val="0"/>
            <w:szCs w:val="21"/>
            <w:rPrChange w:id="348" w:author="Qiu" w:date="2010-05-15T01:18:00Z">
              <w:rPr>
                <w:rFonts w:hint="eastAsia"/>
                <w:kern w:val="0"/>
              </w:rPr>
            </w:rPrChange>
          </w:rPr>
          <w:t>{</w:t>
        </w:r>
      </w:ins>
      <w:ins w:id="349" w:author="Qiu" w:date="2010-05-15T01:17:00Z">
        <w:r w:rsidRPr="0038788F">
          <w:rPr>
            <w:rFonts w:ascii="Times New Roman" w:eastAsia="宋体" w:hAnsi="Times New Roman" w:cs="Times New Roman" w:hint="eastAsia"/>
            <w:kern w:val="0"/>
            <w:szCs w:val="21"/>
            <w:rPrChange w:id="350" w:author="Qiu" w:date="2010-05-15T01:18:00Z">
              <w:rPr>
                <w:rFonts w:hint="eastAsia"/>
                <w:kern w:val="0"/>
              </w:rPr>
            </w:rPrChange>
          </w:rPr>
          <w:t>BigUrl:</w:t>
        </w:r>
        <w:r w:rsidRPr="0038788F">
          <w:rPr>
            <w:rFonts w:ascii="Times New Roman" w:eastAsia="宋体" w:hAnsi="Times New Roman" w:cs="Times New Roman"/>
            <w:kern w:val="0"/>
            <w:szCs w:val="21"/>
            <w:rPrChange w:id="351" w:author="Qiu" w:date="2010-05-15T01:18:00Z">
              <w:rPr>
                <w:kern w:val="0"/>
              </w:rPr>
            </w:rPrChange>
          </w:rPr>
          <w:t>”</w:t>
        </w:r>
        <w:r w:rsidRPr="0038788F">
          <w:rPr>
            <w:rFonts w:ascii="Times New Roman" w:eastAsia="宋体" w:hAnsi="Times New Roman" w:cs="Times New Roman" w:hint="eastAsia"/>
            <w:kern w:val="0"/>
            <w:szCs w:val="21"/>
            <w:rPrChange w:id="352" w:author="Qiu" w:date="2010-05-15T01:18:00Z">
              <w:rPr>
                <w:rFonts w:hint="eastAsia"/>
                <w:kern w:val="0"/>
              </w:rPr>
            </w:rPrChange>
          </w:rPr>
          <w:t>xxx.png</w:t>
        </w:r>
        <w:r w:rsidRPr="0038788F">
          <w:rPr>
            <w:rFonts w:ascii="Times New Roman" w:eastAsia="宋体" w:hAnsi="Times New Roman" w:cs="Times New Roman"/>
            <w:kern w:val="0"/>
            <w:szCs w:val="21"/>
            <w:rPrChange w:id="353" w:author="Qiu" w:date="2010-05-15T01:18:00Z">
              <w:rPr>
                <w:kern w:val="0"/>
              </w:rPr>
            </w:rPrChange>
          </w:rPr>
          <w:t>”</w:t>
        </w:r>
      </w:ins>
      <w:ins w:id="354" w:author="Qiu" w:date="2010-05-15T01:18:00Z">
        <w:r w:rsidRPr="0038788F">
          <w:rPr>
            <w:rFonts w:ascii="Times New Roman" w:eastAsia="宋体" w:hAnsi="Times New Roman" w:cs="Times New Roman" w:hint="eastAsia"/>
            <w:kern w:val="0"/>
            <w:szCs w:val="21"/>
            <w:rPrChange w:id="355" w:author="Qiu" w:date="2010-05-15T01:18:00Z">
              <w:rPr>
                <w:rFonts w:hint="eastAsia"/>
                <w:kern w:val="0"/>
              </w:rPr>
            </w:rPrChange>
          </w:rPr>
          <w:t>,Small:</w:t>
        </w:r>
        <w:r w:rsidRPr="0038788F">
          <w:rPr>
            <w:rFonts w:ascii="Times New Roman" w:eastAsia="宋体" w:hAnsi="Times New Roman" w:cs="Times New Roman"/>
            <w:kern w:val="0"/>
            <w:szCs w:val="21"/>
            <w:rPrChange w:id="356" w:author="Qiu" w:date="2010-05-15T01:18:00Z">
              <w:rPr>
                <w:kern w:val="0"/>
              </w:rPr>
            </w:rPrChange>
          </w:rPr>
          <w:t>”</w:t>
        </w:r>
        <w:r w:rsidRPr="0038788F">
          <w:rPr>
            <w:rFonts w:ascii="Times New Roman" w:eastAsia="宋体" w:hAnsi="Times New Roman" w:cs="Times New Roman" w:hint="eastAsia"/>
            <w:kern w:val="0"/>
            <w:szCs w:val="21"/>
            <w:rPrChange w:id="357" w:author="Qiu" w:date="2010-05-15T01:18:00Z">
              <w:rPr>
                <w:rFonts w:hint="eastAsia"/>
                <w:kern w:val="0"/>
              </w:rPr>
            </w:rPrChange>
          </w:rPr>
          <w:t>yyy.png</w:t>
        </w:r>
        <w:r w:rsidRPr="0038788F">
          <w:rPr>
            <w:rFonts w:ascii="Times New Roman" w:eastAsia="宋体" w:hAnsi="Times New Roman" w:cs="Times New Roman"/>
            <w:kern w:val="0"/>
            <w:szCs w:val="21"/>
            <w:rPrChange w:id="358" w:author="Qiu" w:date="2010-05-15T01:18:00Z">
              <w:rPr>
                <w:kern w:val="0"/>
              </w:rPr>
            </w:rPrChange>
          </w:rPr>
          <w:t>”</w:t>
        </w:r>
        <w:r w:rsidRPr="0038788F">
          <w:rPr>
            <w:rFonts w:ascii="Times New Roman" w:eastAsia="宋体" w:hAnsi="Times New Roman" w:cs="Times New Roman" w:hint="eastAsia"/>
            <w:kern w:val="0"/>
            <w:szCs w:val="21"/>
            <w:rPrChange w:id="359" w:author="Qiu" w:date="2010-05-15T01:18:00Z">
              <w:rPr>
                <w:rFonts w:hint="eastAsia"/>
                <w:kern w:val="0"/>
              </w:rPr>
            </w:rPrChange>
          </w:rPr>
          <w:t>,Error:</w:t>
        </w:r>
        <w:r w:rsidRPr="0038788F">
          <w:rPr>
            <w:rFonts w:ascii="Times New Roman" w:eastAsia="宋体" w:hAnsi="Times New Roman" w:cs="Times New Roman"/>
            <w:kern w:val="0"/>
            <w:szCs w:val="21"/>
            <w:rPrChange w:id="360" w:author="Qiu" w:date="2010-05-15T01:18:00Z">
              <w:rPr>
                <w:kern w:val="0"/>
              </w:rPr>
            </w:rPrChange>
          </w:rPr>
          <w:t>””</w:t>
        </w:r>
        <w:r w:rsidRPr="0038788F">
          <w:rPr>
            <w:rFonts w:ascii="Times New Roman" w:eastAsia="宋体" w:hAnsi="Times New Roman" w:cs="Times New Roman" w:hint="eastAsia"/>
            <w:kern w:val="0"/>
            <w:szCs w:val="21"/>
            <w:rPrChange w:id="361" w:author="Qiu" w:date="2010-05-15T01:18:00Z">
              <w:rPr>
                <w:rFonts w:hint="eastAsia"/>
                <w:kern w:val="0"/>
              </w:rPr>
            </w:rPrChange>
          </w:rPr>
          <w:t>}</w:t>
        </w:r>
      </w:ins>
    </w:p>
    <w:p w:rsidR="0038788F" w:rsidRDefault="0038788F" w:rsidP="0038788F">
      <w:pPr>
        <w:pStyle w:val="a6"/>
        <w:widowControl/>
        <w:numPr>
          <w:ilvl w:val="2"/>
          <w:numId w:val="14"/>
        </w:numPr>
        <w:ind w:firstLineChars="0"/>
        <w:rPr>
          <w:ins w:id="362" w:author="Qiu" w:date="2010-05-15T01:18:00Z"/>
          <w:rFonts w:ascii="Times New Roman" w:eastAsia="宋体" w:hAnsi="Times New Roman" w:cs="Times New Roman" w:hint="eastAsia"/>
          <w:kern w:val="0"/>
          <w:szCs w:val="21"/>
        </w:rPr>
        <w:pPrChange w:id="363" w:author="Qiu" w:date="2010-05-15T01:18:00Z">
          <w:pPr/>
        </w:pPrChange>
      </w:pPr>
      <w:ins w:id="364" w:author="Qiu" w:date="2010-05-15T01:18:00Z">
        <w:r>
          <w:rPr>
            <w:rFonts w:ascii="Times New Roman" w:eastAsia="宋体" w:hAnsi="Times New Roman" w:cs="Times New Roman" w:hint="eastAsia"/>
            <w:kern w:val="0"/>
            <w:szCs w:val="21"/>
          </w:rPr>
          <w:t>BigUrl</w:t>
        </w:r>
        <w:r>
          <w:rPr>
            <w:rFonts w:ascii="Times New Roman" w:eastAsia="宋体" w:hAnsi="Times New Roman" w:cs="Times New Roman" w:hint="eastAsia"/>
            <w:kern w:val="0"/>
            <w:szCs w:val="21"/>
          </w:rPr>
          <w:t>：原图路径</w:t>
        </w:r>
      </w:ins>
    </w:p>
    <w:p w:rsidR="0038788F" w:rsidRDefault="0038788F" w:rsidP="0038788F">
      <w:pPr>
        <w:pStyle w:val="a6"/>
        <w:widowControl/>
        <w:numPr>
          <w:ilvl w:val="2"/>
          <w:numId w:val="14"/>
        </w:numPr>
        <w:ind w:firstLineChars="0"/>
        <w:rPr>
          <w:ins w:id="365" w:author="Qiu" w:date="2010-05-15T01:19:00Z"/>
          <w:rFonts w:ascii="Times New Roman" w:eastAsia="宋体" w:hAnsi="Times New Roman" w:cs="Times New Roman" w:hint="eastAsia"/>
          <w:kern w:val="0"/>
          <w:szCs w:val="21"/>
        </w:rPr>
        <w:pPrChange w:id="366" w:author="Qiu" w:date="2010-05-15T01:18:00Z">
          <w:pPr/>
        </w:pPrChange>
      </w:pPr>
      <w:ins w:id="367" w:author="Qiu" w:date="2010-05-15T01:18:00Z">
        <w:r>
          <w:rPr>
            <w:rFonts w:ascii="Times New Roman" w:eastAsia="宋体" w:hAnsi="Times New Roman" w:cs="Times New Roman" w:hint="eastAsia"/>
            <w:kern w:val="0"/>
            <w:szCs w:val="21"/>
          </w:rPr>
          <w:t>SmallUrl</w:t>
        </w:r>
        <w:r>
          <w:rPr>
            <w:rFonts w:ascii="Times New Roman" w:eastAsia="宋体" w:hAnsi="Times New Roman" w:cs="Times New Roman" w:hint="eastAsia"/>
            <w:kern w:val="0"/>
            <w:szCs w:val="21"/>
          </w:rPr>
          <w:t>：缩略</w:t>
        </w:r>
      </w:ins>
      <w:ins w:id="368" w:author="Qiu" w:date="2010-05-15T01:19:00Z">
        <w:r>
          <w:rPr>
            <w:rFonts w:ascii="Times New Roman" w:eastAsia="宋体" w:hAnsi="Times New Roman" w:cs="Times New Roman" w:hint="eastAsia"/>
            <w:kern w:val="0"/>
            <w:szCs w:val="21"/>
          </w:rPr>
          <w:t>后头像路径</w:t>
        </w:r>
      </w:ins>
    </w:p>
    <w:p w:rsidR="0038788F" w:rsidRDefault="0038788F" w:rsidP="0038788F">
      <w:pPr>
        <w:pStyle w:val="a6"/>
        <w:widowControl/>
        <w:numPr>
          <w:ilvl w:val="2"/>
          <w:numId w:val="14"/>
        </w:numPr>
        <w:ind w:firstLineChars="0"/>
        <w:rPr>
          <w:ins w:id="369" w:author="Qiu" w:date="2010-05-15T01:19:00Z"/>
          <w:rFonts w:ascii="Times New Roman" w:eastAsia="宋体" w:hAnsi="Times New Roman" w:cs="Times New Roman" w:hint="eastAsia"/>
          <w:kern w:val="0"/>
          <w:szCs w:val="21"/>
        </w:rPr>
        <w:pPrChange w:id="370" w:author="Qiu" w:date="2010-05-15T01:18:00Z">
          <w:pPr/>
        </w:pPrChange>
      </w:pPr>
      <w:ins w:id="371" w:author="Qiu" w:date="2010-05-15T01:19:00Z">
        <w:r>
          <w:rPr>
            <w:rFonts w:ascii="Times New Roman" w:eastAsia="宋体" w:hAnsi="Times New Roman" w:cs="Times New Roman" w:hint="eastAsia"/>
            <w:kern w:val="0"/>
            <w:szCs w:val="21"/>
          </w:rPr>
          <w:t>Error</w:t>
        </w:r>
        <w:r>
          <w:rPr>
            <w:rFonts w:ascii="Times New Roman" w:eastAsia="宋体" w:hAnsi="Times New Roman" w:cs="Times New Roman" w:hint="eastAsia"/>
            <w:kern w:val="0"/>
            <w:szCs w:val="21"/>
          </w:rPr>
          <w:t>：错误信息</w:t>
        </w:r>
      </w:ins>
    </w:p>
    <w:p w:rsidR="005736B7" w:rsidRDefault="005736B7" w:rsidP="0038788F">
      <w:pPr>
        <w:pStyle w:val="a6"/>
        <w:widowControl/>
        <w:numPr>
          <w:ilvl w:val="2"/>
          <w:numId w:val="14"/>
        </w:numPr>
        <w:ind w:firstLineChars="0"/>
        <w:rPr>
          <w:ins w:id="372" w:author="Qiu" w:date="2010-05-15T01:19:00Z"/>
          <w:rFonts w:ascii="Times New Roman" w:eastAsia="宋体" w:hAnsi="Times New Roman" w:cs="Times New Roman" w:hint="eastAsia"/>
          <w:kern w:val="0"/>
          <w:szCs w:val="21"/>
        </w:rPr>
        <w:pPrChange w:id="373" w:author="Qiu" w:date="2010-05-15T01:18:00Z">
          <w:pPr/>
        </w:pPrChange>
      </w:pPr>
      <w:ins w:id="374" w:author="Qiu" w:date="2010-05-15T01:19:00Z">
        <w:r>
          <w:rPr>
            <w:rFonts w:ascii="Times New Roman" w:eastAsia="宋体" w:hAnsi="Times New Roman" w:cs="Times New Roman" w:hint="eastAsia"/>
            <w:kern w:val="0"/>
            <w:szCs w:val="21"/>
          </w:rPr>
          <w:t>如果存在</w:t>
        </w:r>
        <w:r>
          <w:rPr>
            <w:rFonts w:ascii="Times New Roman" w:eastAsia="宋体" w:hAnsi="Times New Roman" w:cs="Times New Roman" w:hint="eastAsia"/>
            <w:kern w:val="0"/>
            <w:szCs w:val="21"/>
          </w:rPr>
          <w:t>Error</w:t>
        </w:r>
        <w:r>
          <w:rPr>
            <w:rFonts w:ascii="Times New Roman" w:eastAsia="宋体" w:hAnsi="Times New Roman" w:cs="Times New Roman" w:hint="eastAsia"/>
            <w:kern w:val="0"/>
            <w:szCs w:val="21"/>
          </w:rPr>
          <w:t>对象，说明上传失败</w:t>
        </w:r>
      </w:ins>
    </w:p>
    <w:p w:rsidR="00D22AD8" w:rsidRDefault="00D22AD8" w:rsidP="00D22AD8">
      <w:pPr>
        <w:pStyle w:val="a6"/>
        <w:widowControl/>
        <w:numPr>
          <w:ilvl w:val="0"/>
          <w:numId w:val="14"/>
        </w:numPr>
        <w:ind w:firstLineChars="0"/>
        <w:rPr>
          <w:ins w:id="375" w:author="Qiu" w:date="2010-05-15T01:21:00Z"/>
          <w:rFonts w:ascii="Times New Roman" w:eastAsia="宋体" w:hAnsi="Times New Roman" w:cs="Times New Roman" w:hint="eastAsia"/>
          <w:kern w:val="0"/>
          <w:szCs w:val="21"/>
        </w:rPr>
        <w:pPrChange w:id="376" w:author="Qiu" w:date="2010-05-15T01:21:00Z">
          <w:pPr/>
        </w:pPrChange>
      </w:pPr>
      <w:ins w:id="377" w:author="Qiu" w:date="2010-05-15T01:20:00Z">
        <w:r>
          <w:rPr>
            <w:rFonts w:ascii="Times New Roman" w:eastAsia="宋体" w:hAnsi="Times New Roman" w:cs="Times New Roman" w:hint="eastAsia"/>
            <w:kern w:val="0"/>
            <w:szCs w:val="21"/>
          </w:rPr>
          <w:t>保存头像信息，请使用</w:t>
        </w:r>
        <w:r>
          <w:rPr>
            <w:rFonts w:ascii="Times New Roman" w:eastAsia="宋体" w:hAnsi="Times New Roman" w:cs="Times New Roman" w:hint="eastAsia"/>
            <w:kern w:val="0"/>
            <w:szCs w:val="21"/>
          </w:rPr>
          <w:t>Child</w:t>
        </w:r>
      </w:ins>
      <w:ins w:id="378" w:author="Qiu" w:date="2010-05-15T01:21:00Z">
        <w:r>
          <w:rPr>
            <w:rFonts w:ascii="Times New Roman" w:eastAsia="宋体" w:hAnsi="Times New Roman" w:cs="Times New Roman" w:hint="eastAsia"/>
            <w:kern w:val="0"/>
            <w:szCs w:val="21"/>
          </w:rPr>
          <w:t>Service</w:t>
        </w:r>
        <w:r>
          <w:rPr>
            <w:rFonts w:ascii="Times New Roman" w:eastAsia="宋体" w:hAnsi="Times New Roman" w:cs="Times New Roman" w:hint="eastAsia"/>
            <w:kern w:val="0"/>
            <w:szCs w:val="21"/>
          </w:rPr>
          <w:t>的</w:t>
        </w:r>
        <w:r>
          <w:rPr>
            <w:rFonts w:ascii="Times New Roman" w:eastAsia="宋体" w:hAnsi="Times New Roman" w:cs="Times New Roman" w:hint="eastAsia"/>
            <w:kern w:val="0"/>
            <w:szCs w:val="21"/>
          </w:rPr>
          <w:t>UpdateChild</w:t>
        </w:r>
        <w:r>
          <w:rPr>
            <w:rFonts w:ascii="Times New Roman" w:eastAsia="宋体" w:hAnsi="Times New Roman" w:cs="Times New Roman" w:hint="eastAsia"/>
            <w:kern w:val="0"/>
            <w:szCs w:val="21"/>
          </w:rPr>
          <w:t>方法</w:t>
        </w:r>
      </w:ins>
    </w:p>
    <w:p w:rsidR="00D22AD8" w:rsidRDefault="00D22AD8" w:rsidP="00D22AD8">
      <w:pPr>
        <w:pStyle w:val="a6"/>
        <w:widowControl/>
        <w:ind w:left="360" w:firstLineChars="0" w:firstLine="0"/>
        <w:rPr>
          <w:ins w:id="379" w:author="Qiu" w:date="2010-05-15T01:21:00Z"/>
          <w:rFonts w:ascii="Times New Roman" w:eastAsia="宋体" w:hAnsi="Times New Roman" w:cs="Times New Roman" w:hint="eastAsia"/>
          <w:kern w:val="0"/>
          <w:szCs w:val="21"/>
        </w:rPr>
        <w:pPrChange w:id="380" w:author="Qiu" w:date="2010-05-15T01:21:00Z">
          <w:pPr/>
        </w:pPrChange>
      </w:pPr>
    </w:p>
    <w:p w:rsidR="00D22AD8" w:rsidRPr="0058188C" w:rsidRDefault="00D22AD8" w:rsidP="00D22AD8">
      <w:pPr>
        <w:pStyle w:val="a6"/>
        <w:widowControl/>
        <w:numPr>
          <w:ilvl w:val="0"/>
          <w:numId w:val="3"/>
        </w:numPr>
        <w:ind w:firstLineChars="0"/>
        <w:jc w:val="left"/>
        <w:rPr>
          <w:ins w:id="381" w:author="Qiu" w:date="2010-05-15T01:21:00Z"/>
          <w:rFonts w:ascii="Times New Roman" w:eastAsia="宋体" w:hAnsi="宋体" w:cs="Times New Roman" w:hint="eastAsia"/>
          <w:kern w:val="0"/>
          <w:sz w:val="32"/>
          <w:szCs w:val="32"/>
          <w:rPrChange w:id="382" w:author="Qiu" w:date="2010-05-15T01:22:00Z">
            <w:rPr>
              <w:ins w:id="383" w:author="Qiu" w:date="2010-05-15T01:21:00Z"/>
              <w:rFonts w:hint="eastAsia"/>
              <w:kern w:val="0"/>
            </w:rPr>
          </w:rPrChange>
        </w:rPr>
        <w:pPrChange w:id="384" w:author="Qiu" w:date="2010-05-15T01:21:00Z">
          <w:pPr/>
        </w:pPrChange>
      </w:pPr>
      <w:ins w:id="385" w:author="Qiu" w:date="2010-05-15T01:22:00Z">
        <w:r w:rsidRPr="0058188C">
          <w:rPr>
            <w:rFonts w:ascii="Times New Roman" w:eastAsia="宋体" w:hAnsi="宋体" w:cs="Times New Roman" w:hint="eastAsia"/>
            <w:kern w:val="0"/>
            <w:sz w:val="32"/>
            <w:szCs w:val="32"/>
            <w:rPrChange w:id="386" w:author="Qiu" w:date="2010-05-15T01:22:00Z">
              <w:rPr>
                <w:rFonts w:ascii="Times New Roman" w:eastAsia="宋体" w:hAnsi="Times New Roman" w:cs="Times New Roman" w:hint="eastAsia"/>
                <w:kern w:val="0"/>
                <w:szCs w:val="21"/>
              </w:rPr>
            </w:rPrChange>
          </w:rPr>
          <w:t>优童作品</w:t>
        </w:r>
        <w:r w:rsidR="007D449A" w:rsidRPr="0058188C">
          <w:rPr>
            <w:rFonts w:ascii="Times New Roman" w:eastAsia="宋体" w:hAnsi="宋体" w:cs="Times New Roman" w:hint="eastAsia"/>
            <w:kern w:val="0"/>
            <w:sz w:val="32"/>
            <w:szCs w:val="32"/>
            <w:rPrChange w:id="387" w:author="Qiu" w:date="2010-05-15T01:22:00Z">
              <w:rPr>
                <w:rFonts w:ascii="Times New Roman" w:eastAsia="宋体" w:hAnsi="Times New Roman" w:cs="Times New Roman" w:hint="eastAsia"/>
                <w:kern w:val="0"/>
                <w:szCs w:val="21"/>
              </w:rPr>
            </w:rPrChange>
          </w:rPr>
          <w:t>接口</w:t>
        </w:r>
      </w:ins>
    </w:p>
    <w:p w:rsidR="00D22AD8" w:rsidRPr="007B196E" w:rsidRDefault="007B196E" w:rsidP="007B196E">
      <w:pPr>
        <w:pStyle w:val="a6"/>
        <w:widowControl/>
        <w:numPr>
          <w:ilvl w:val="0"/>
          <w:numId w:val="15"/>
        </w:numPr>
        <w:ind w:firstLineChars="0"/>
        <w:rPr>
          <w:ins w:id="388" w:author="Qiu" w:date="2010-05-15T01:25:00Z"/>
          <w:rFonts w:ascii="Times New Roman" w:eastAsia="宋体" w:hAnsi="Times New Roman" w:cs="Times New Roman" w:hint="eastAsia"/>
          <w:kern w:val="0"/>
          <w:szCs w:val="21"/>
          <w:rPrChange w:id="389" w:author="Qiu" w:date="2010-05-15T01:25:00Z">
            <w:rPr>
              <w:ins w:id="390" w:author="Qiu" w:date="2010-05-15T01:25:00Z"/>
              <w:rFonts w:ascii="Times New Roman" w:eastAsia="宋体" w:hAnsi="宋体" w:cs="Times New Roman" w:hint="eastAsia"/>
              <w:kern w:val="0"/>
              <w:szCs w:val="21"/>
            </w:rPr>
          </w:rPrChange>
        </w:rPr>
        <w:pPrChange w:id="391" w:author="Qiu" w:date="2010-05-15T01:25:00Z">
          <w:pPr/>
        </w:pPrChange>
      </w:pPr>
      <w:ins w:id="392" w:author="Qiu" w:date="2010-05-15T01:25:00Z">
        <w:r>
          <w:rPr>
            <w:rFonts w:ascii="Times New Roman" w:eastAsia="宋体" w:hAnsi="宋体" w:cs="Times New Roman" w:hint="eastAsia"/>
            <w:kern w:val="0"/>
            <w:szCs w:val="21"/>
          </w:rPr>
          <w:t>添加作品</w:t>
        </w:r>
      </w:ins>
    </w:p>
    <w:p w:rsidR="007B196E" w:rsidRPr="00AC75A2" w:rsidRDefault="00AC75A2" w:rsidP="007B196E">
      <w:pPr>
        <w:pStyle w:val="a6"/>
        <w:widowControl/>
        <w:numPr>
          <w:ilvl w:val="1"/>
          <w:numId w:val="15"/>
        </w:numPr>
        <w:ind w:firstLineChars="0"/>
        <w:rPr>
          <w:ins w:id="393" w:author="Qiu" w:date="2010-05-15T01:26:00Z"/>
          <w:rFonts w:ascii="Times New Roman" w:eastAsia="宋体" w:hAnsi="Times New Roman" w:cs="Times New Roman" w:hint="eastAsia"/>
          <w:kern w:val="0"/>
          <w:szCs w:val="21"/>
          <w:rPrChange w:id="394" w:author="Qiu" w:date="2010-05-15T01:26:00Z">
            <w:rPr>
              <w:ins w:id="395" w:author="Qiu" w:date="2010-05-15T01:26:00Z"/>
              <w:rFonts w:ascii="Times New Roman" w:eastAsia="宋体" w:hAnsi="宋体" w:cs="Times New Roman" w:hint="eastAsia"/>
              <w:kern w:val="0"/>
              <w:szCs w:val="21"/>
            </w:rPr>
          </w:rPrChange>
        </w:rPr>
        <w:pPrChange w:id="396" w:author="Qiu" w:date="2010-05-15T01:25:00Z">
          <w:pPr/>
        </w:pPrChange>
      </w:pPr>
      <w:ins w:id="397" w:author="Qiu" w:date="2010-05-15T01:26:00Z">
        <w:r>
          <w:rPr>
            <w:rFonts w:ascii="Times New Roman" w:eastAsia="宋体" w:hAnsi="宋体" w:cs="Times New Roman"/>
            <w:kern w:val="0"/>
            <w:szCs w:val="21"/>
          </w:rPr>
          <w:fldChar w:fldCharType="begin"/>
        </w:r>
        <w:r>
          <w:rPr>
            <w:rFonts w:ascii="Times New Roman" w:eastAsia="宋体" w:hAnsi="宋体" w:cs="Times New Roman"/>
            <w:kern w:val="0"/>
            <w:szCs w:val="21"/>
          </w:rPr>
          <w:instrText xml:space="preserve"> HYPERLINK "</w:instrText>
        </w:r>
      </w:ins>
      <w:ins w:id="398" w:author="Qiu" w:date="2010-05-15T01:25:00Z">
        <w:r>
          <w:rPr>
            <w:rFonts w:ascii="Times New Roman" w:eastAsia="宋体" w:hAnsi="宋体" w:cs="Times New Roman" w:hint="eastAsia"/>
            <w:kern w:val="0"/>
            <w:szCs w:val="21"/>
          </w:rPr>
          <w:instrText>http://demo.no1child.com</w:instrText>
        </w:r>
      </w:ins>
      <w:ins w:id="399" w:author="Qiu" w:date="2010-05-15T01:26:00Z">
        <w:r>
          <w:rPr>
            <w:rFonts w:ascii="Times New Roman" w:eastAsia="宋体" w:hAnsi="宋体" w:cs="Times New Roman" w:hint="eastAsia"/>
            <w:kern w:val="0"/>
            <w:szCs w:val="21"/>
          </w:rPr>
          <w:instrText>/member/works-upload.aspx</w:instrText>
        </w:r>
        <w:r>
          <w:rPr>
            <w:rFonts w:ascii="Times New Roman" w:eastAsia="宋体" w:hAnsi="宋体" w:cs="Times New Roman"/>
            <w:kern w:val="0"/>
            <w:szCs w:val="21"/>
          </w:rPr>
          <w:instrText xml:space="preserve">" </w:instrText>
        </w:r>
        <w:r>
          <w:rPr>
            <w:rFonts w:ascii="Times New Roman" w:eastAsia="宋体" w:hAnsi="宋体" w:cs="Times New Roman"/>
            <w:kern w:val="0"/>
            <w:szCs w:val="21"/>
          </w:rPr>
          <w:fldChar w:fldCharType="separate"/>
        </w:r>
      </w:ins>
      <w:ins w:id="400" w:author="Qiu" w:date="2010-05-15T01:25:00Z">
        <w:r w:rsidRPr="00960F6B">
          <w:rPr>
            <w:rStyle w:val="a8"/>
            <w:rFonts w:ascii="Times New Roman" w:eastAsia="宋体" w:hAnsi="宋体" w:cs="Times New Roman" w:hint="eastAsia"/>
            <w:kern w:val="0"/>
            <w:szCs w:val="21"/>
          </w:rPr>
          <w:t>http://demo.no1child.com</w:t>
        </w:r>
      </w:ins>
      <w:ins w:id="401" w:author="Qiu" w:date="2010-05-15T01:26:00Z">
        <w:r w:rsidRPr="00960F6B">
          <w:rPr>
            <w:rStyle w:val="a8"/>
            <w:rFonts w:ascii="Times New Roman" w:eastAsia="宋体" w:hAnsi="宋体" w:cs="Times New Roman" w:hint="eastAsia"/>
            <w:kern w:val="0"/>
            <w:szCs w:val="21"/>
          </w:rPr>
          <w:t>/member/works-upload.aspx</w:t>
        </w:r>
        <w:r>
          <w:rPr>
            <w:rFonts w:ascii="Times New Roman" w:eastAsia="宋体" w:hAnsi="宋体" w:cs="Times New Roman"/>
            <w:kern w:val="0"/>
            <w:szCs w:val="21"/>
          </w:rPr>
          <w:fldChar w:fldCharType="end"/>
        </w:r>
      </w:ins>
    </w:p>
    <w:p w:rsidR="00AC75A2" w:rsidRPr="00892277" w:rsidRDefault="00AC75A2" w:rsidP="007B196E">
      <w:pPr>
        <w:pStyle w:val="a6"/>
        <w:widowControl/>
        <w:numPr>
          <w:ilvl w:val="1"/>
          <w:numId w:val="15"/>
        </w:numPr>
        <w:ind w:firstLineChars="0"/>
        <w:rPr>
          <w:ins w:id="402" w:author="Qiu" w:date="2010-05-15T01:28:00Z"/>
          <w:rFonts w:ascii="Times New Roman" w:eastAsia="宋体" w:hAnsi="Times New Roman" w:cs="Times New Roman" w:hint="eastAsia"/>
          <w:kern w:val="0"/>
          <w:szCs w:val="21"/>
          <w:rPrChange w:id="403" w:author="Qiu" w:date="2010-05-15T01:28:00Z">
            <w:rPr>
              <w:ins w:id="404" w:author="Qiu" w:date="2010-05-15T01:28:00Z"/>
              <w:rFonts w:ascii="Times New Roman" w:eastAsia="宋体" w:hAnsi="宋体" w:cs="Times New Roman" w:hint="eastAsia"/>
              <w:kern w:val="0"/>
              <w:szCs w:val="21"/>
            </w:rPr>
          </w:rPrChange>
        </w:rPr>
        <w:pPrChange w:id="405" w:author="Qiu" w:date="2010-05-15T01:25:00Z">
          <w:pPr/>
        </w:pPrChange>
      </w:pPr>
      <w:ins w:id="406" w:author="Qiu" w:date="2010-05-15T01:26:00Z">
        <w:r>
          <w:rPr>
            <w:rFonts w:ascii="Times New Roman" w:eastAsia="宋体" w:hAnsi="宋体" w:cs="Times New Roman" w:hint="eastAsia"/>
            <w:kern w:val="0"/>
            <w:szCs w:val="21"/>
          </w:rPr>
          <w:t>接口类型：</w:t>
        </w:r>
        <w:r>
          <w:rPr>
            <w:rFonts w:ascii="Times New Roman" w:eastAsia="宋体" w:hAnsi="宋体" w:cs="Times New Roman" w:hint="eastAsia"/>
            <w:kern w:val="0"/>
            <w:szCs w:val="21"/>
          </w:rPr>
          <w:t>http</w:t>
        </w:r>
        <w:r>
          <w:rPr>
            <w:rFonts w:ascii="Times New Roman" w:eastAsia="宋体" w:hAnsi="宋体" w:cs="Times New Roman" w:hint="eastAsia"/>
            <w:kern w:val="0"/>
            <w:szCs w:val="21"/>
          </w:rPr>
          <w:t>页面</w:t>
        </w:r>
      </w:ins>
    </w:p>
    <w:p w:rsidR="00892277" w:rsidRPr="007B196E" w:rsidRDefault="00892277" w:rsidP="007B196E">
      <w:pPr>
        <w:pStyle w:val="a6"/>
        <w:widowControl/>
        <w:numPr>
          <w:ilvl w:val="1"/>
          <w:numId w:val="15"/>
        </w:numPr>
        <w:ind w:firstLineChars="0"/>
        <w:rPr>
          <w:rFonts w:ascii="Times New Roman" w:eastAsia="宋体" w:hAnsi="Times New Roman" w:cs="Times New Roman"/>
          <w:kern w:val="0"/>
          <w:szCs w:val="21"/>
          <w:rPrChange w:id="407" w:author="Qiu" w:date="2010-05-15T01:25:00Z">
            <w:rPr/>
          </w:rPrChange>
        </w:rPr>
        <w:pPrChange w:id="408" w:author="Qiu" w:date="2010-05-15T01:25:00Z">
          <w:pPr/>
        </w:pPrChange>
      </w:pPr>
      <w:ins w:id="409" w:author="Qiu" w:date="2010-05-15T01:28:00Z">
        <w:r>
          <w:rPr>
            <w:rFonts w:ascii="Times New Roman" w:eastAsia="宋体" w:hAnsi="宋体" w:cs="Times New Roman" w:hint="eastAsia"/>
            <w:kern w:val="0"/>
            <w:szCs w:val="21"/>
          </w:rPr>
          <w:t>测试账户：</w:t>
        </w:r>
        <w:r>
          <w:rPr>
            <w:rFonts w:ascii="Times New Roman" w:eastAsia="宋体" w:hAnsi="宋体" w:cs="Times New Roman" w:hint="eastAsia"/>
            <w:kern w:val="0"/>
            <w:szCs w:val="21"/>
          </w:rPr>
          <w:t>demo/demo123</w:t>
        </w:r>
      </w:ins>
    </w:p>
    <w:sectPr w:rsidR="00892277" w:rsidRPr="007B196E" w:rsidSect="002E0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790" w:rsidRDefault="00DB5790" w:rsidP="008B3E9F">
      <w:r>
        <w:separator/>
      </w:r>
    </w:p>
  </w:endnote>
  <w:endnote w:type="continuationSeparator" w:id="1">
    <w:p w:rsidR="00DB5790" w:rsidRDefault="00DB5790" w:rsidP="008B3E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790" w:rsidRDefault="00DB5790" w:rsidP="008B3E9F">
      <w:r>
        <w:separator/>
      </w:r>
    </w:p>
  </w:footnote>
  <w:footnote w:type="continuationSeparator" w:id="1">
    <w:p w:rsidR="00DB5790" w:rsidRDefault="00DB5790" w:rsidP="008B3E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74DCF"/>
    <w:multiLevelType w:val="hybridMultilevel"/>
    <w:tmpl w:val="A4608AE2"/>
    <w:lvl w:ilvl="0" w:tplc="720CBD7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E35237"/>
    <w:multiLevelType w:val="hybridMultilevel"/>
    <w:tmpl w:val="89761C9E"/>
    <w:lvl w:ilvl="0" w:tplc="6B16C2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8C14A3"/>
    <w:multiLevelType w:val="hybridMultilevel"/>
    <w:tmpl w:val="D5EA1D64"/>
    <w:lvl w:ilvl="0" w:tplc="D7602C7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7C55D2"/>
    <w:multiLevelType w:val="hybridMultilevel"/>
    <w:tmpl w:val="A6744A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F9D08DF"/>
    <w:multiLevelType w:val="hybridMultilevel"/>
    <w:tmpl w:val="EDD822D4"/>
    <w:lvl w:ilvl="0" w:tplc="D7602C7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FF66433"/>
    <w:multiLevelType w:val="hybridMultilevel"/>
    <w:tmpl w:val="B7E684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AF138A"/>
    <w:multiLevelType w:val="hybridMultilevel"/>
    <w:tmpl w:val="5930233E"/>
    <w:lvl w:ilvl="0" w:tplc="A0486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B9A1786">
      <w:start w:val="1"/>
      <w:numFmt w:val="lowerLetter"/>
      <w:lvlText w:val="%2)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7F4395"/>
    <w:multiLevelType w:val="hybridMultilevel"/>
    <w:tmpl w:val="5930233E"/>
    <w:lvl w:ilvl="0" w:tplc="A0486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B9A1786">
      <w:start w:val="1"/>
      <w:numFmt w:val="lowerLetter"/>
      <w:lvlText w:val="%2)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A86098"/>
    <w:multiLevelType w:val="hybridMultilevel"/>
    <w:tmpl w:val="D59E9958"/>
    <w:lvl w:ilvl="0" w:tplc="720CBD7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65A04952">
      <w:start w:val="1"/>
      <w:numFmt w:val="lowerRoman"/>
      <w:lvlText w:val="%2.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9280048"/>
    <w:multiLevelType w:val="hybridMultilevel"/>
    <w:tmpl w:val="CC485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EF3E04"/>
    <w:multiLevelType w:val="hybridMultilevel"/>
    <w:tmpl w:val="CD3CF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6A51E6"/>
    <w:multiLevelType w:val="hybridMultilevel"/>
    <w:tmpl w:val="6A969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ED48B1"/>
    <w:multiLevelType w:val="hybridMultilevel"/>
    <w:tmpl w:val="05503FE4"/>
    <w:lvl w:ilvl="0" w:tplc="6B16C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6EA548E">
      <w:start w:val="1"/>
      <w:numFmt w:val="lowerLetter"/>
      <w:lvlText w:val="%2)"/>
      <w:lvlJc w:val="left"/>
      <w:pPr>
        <w:ind w:left="780" w:hanging="360"/>
      </w:pPr>
      <w:rPr>
        <w:rFonts w:hint="default"/>
      </w:rPr>
    </w:lvl>
    <w:lvl w:ilvl="2" w:tplc="18C0D89E">
      <w:start w:val="1"/>
      <w:numFmt w:val="lowerRoman"/>
      <w:lvlText w:val="%3.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8BA55FB"/>
    <w:multiLevelType w:val="hybridMultilevel"/>
    <w:tmpl w:val="303E2ECC"/>
    <w:lvl w:ilvl="0" w:tplc="A198D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A387A80"/>
    <w:multiLevelType w:val="hybridMultilevel"/>
    <w:tmpl w:val="CAF83538"/>
    <w:lvl w:ilvl="0" w:tplc="6B16C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6EA548E">
      <w:start w:val="1"/>
      <w:numFmt w:val="lowerLetter"/>
      <w:lvlText w:val="%2)"/>
      <w:lvlJc w:val="left"/>
      <w:pPr>
        <w:ind w:left="780" w:hanging="360"/>
      </w:pPr>
      <w:rPr>
        <w:rFonts w:hint="default"/>
      </w:rPr>
    </w:lvl>
    <w:lvl w:ilvl="2" w:tplc="18C0D89E">
      <w:start w:val="1"/>
      <w:numFmt w:val="lowerRoman"/>
      <w:lvlText w:val="%3."/>
      <w:lvlJc w:val="left"/>
      <w:pPr>
        <w:ind w:left="15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5"/>
  </w:num>
  <w:num w:numId="5">
    <w:abstractNumId w:val="11"/>
  </w:num>
  <w:num w:numId="6">
    <w:abstractNumId w:val="8"/>
  </w:num>
  <w:num w:numId="7">
    <w:abstractNumId w:val="6"/>
  </w:num>
  <w:num w:numId="8">
    <w:abstractNumId w:val="0"/>
  </w:num>
  <w:num w:numId="9">
    <w:abstractNumId w:val="12"/>
  </w:num>
  <w:num w:numId="10">
    <w:abstractNumId w:val="1"/>
  </w:num>
  <w:num w:numId="11">
    <w:abstractNumId w:val="4"/>
  </w:num>
  <w:num w:numId="12">
    <w:abstractNumId w:val="2"/>
  </w:num>
  <w:num w:numId="13">
    <w:abstractNumId w:val="13"/>
  </w:num>
  <w:num w:numId="14">
    <w:abstractNumId w:val="14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3E9F"/>
    <w:rsid w:val="00014A5C"/>
    <w:rsid w:val="00057DDB"/>
    <w:rsid w:val="00084E6F"/>
    <w:rsid w:val="000B6F1F"/>
    <w:rsid w:val="000C2FB0"/>
    <w:rsid w:val="001745AE"/>
    <w:rsid w:val="001F115C"/>
    <w:rsid w:val="002D4D15"/>
    <w:rsid w:val="002E0730"/>
    <w:rsid w:val="0038788F"/>
    <w:rsid w:val="003E0B2E"/>
    <w:rsid w:val="004133D3"/>
    <w:rsid w:val="004479AC"/>
    <w:rsid w:val="00495DAD"/>
    <w:rsid w:val="00553126"/>
    <w:rsid w:val="005736B7"/>
    <w:rsid w:val="0058188C"/>
    <w:rsid w:val="005C05EE"/>
    <w:rsid w:val="005C33D6"/>
    <w:rsid w:val="005E2733"/>
    <w:rsid w:val="0062603D"/>
    <w:rsid w:val="00635E82"/>
    <w:rsid w:val="00651E79"/>
    <w:rsid w:val="006C3128"/>
    <w:rsid w:val="0073718D"/>
    <w:rsid w:val="007B196E"/>
    <w:rsid w:val="007B60B1"/>
    <w:rsid w:val="007D449A"/>
    <w:rsid w:val="008107E2"/>
    <w:rsid w:val="00892277"/>
    <w:rsid w:val="008945FA"/>
    <w:rsid w:val="008B3E9F"/>
    <w:rsid w:val="00907DE9"/>
    <w:rsid w:val="00926295"/>
    <w:rsid w:val="009A005A"/>
    <w:rsid w:val="009E3962"/>
    <w:rsid w:val="00A04A38"/>
    <w:rsid w:val="00A93F11"/>
    <w:rsid w:val="00AC75A2"/>
    <w:rsid w:val="00B04D08"/>
    <w:rsid w:val="00B76700"/>
    <w:rsid w:val="00B77047"/>
    <w:rsid w:val="00BE43DC"/>
    <w:rsid w:val="00C51FE2"/>
    <w:rsid w:val="00CD0899"/>
    <w:rsid w:val="00D21E74"/>
    <w:rsid w:val="00D22AD8"/>
    <w:rsid w:val="00DB1CF0"/>
    <w:rsid w:val="00DB5790"/>
    <w:rsid w:val="00DC69A7"/>
    <w:rsid w:val="00EB7B00"/>
    <w:rsid w:val="00F12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7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05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3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3E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3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3E9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D08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D089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D0899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1745A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745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05EE"/>
    <w:rPr>
      <w:b/>
      <w:bCs/>
      <w:kern w:val="44"/>
      <w:sz w:val="44"/>
      <w:szCs w:val="44"/>
    </w:rPr>
  </w:style>
  <w:style w:type="paragraph" w:customStyle="1" w:styleId="p0">
    <w:name w:val="p0"/>
    <w:basedOn w:val="a"/>
    <w:rsid w:val="0073718D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p15">
    <w:name w:val="p15"/>
    <w:basedOn w:val="a"/>
    <w:rsid w:val="0073718D"/>
    <w:pPr>
      <w:widowControl/>
      <w:ind w:firstLine="420"/>
    </w:pPr>
    <w:rPr>
      <w:rFonts w:ascii="宋体" w:eastAsia="宋体" w:hAnsi="宋体" w:cs="宋体"/>
      <w:kern w:val="0"/>
      <w:szCs w:val="21"/>
    </w:rPr>
  </w:style>
  <w:style w:type="paragraph" w:customStyle="1" w:styleId="p16">
    <w:name w:val="p16"/>
    <w:basedOn w:val="a"/>
    <w:rsid w:val="0073718D"/>
    <w:pPr>
      <w:widowControl/>
      <w:spacing w:before="240" w:after="60"/>
      <w:jc w:val="center"/>
    </w:pPr>
    <w:rPr>
      <w:rFonts w:ascii="宋体" w:eastAsia="宋体" w:hAnsi="宋体" w:cs="宋体"/>
      <w:b/>
      <w:bCs/>
      <w:kern w:val="0"/>
      <w:sz w:val="32"/>
      <w:szCs w:val="32"/>
    </w:rPr>
  </w:style>
  <w:style w:type="character" w:styleId="a8">
    <w:name w:val="Hyperlink"/>
    <w:basedOn w:val="a0"/>
    <w:uiPriority w:val="99"/>
    <w:unhideWhenUsed/>
    <w:rsid w:val="00AC75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1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20754-53B2-4AA3-9E3B-FDCFCCC5E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</dc:creator>
  <cp:keywords/>
  <dc:description/>
  <cp:lastModifiedBy>Qiu</cp:lastModifiedBy>
  <cp:revision>37</cp:revision>
  <dcterms:created xsi:type="dcterms:W3CDTF">2010-05-09T14:07:00Z</dcterms:created>
  <dcterms:modified xsi:type="dcterms:W3CDTF">2010-05-14T17:29:00Z</dcterms:modified>
</cp:coreProperties>
</file>